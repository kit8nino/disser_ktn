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spacing w:after="135" w:before="0" w:line="276" w:lineRule="auto"/>
        <w:ind w:firstLine="0" w:left="320" w:right="0"/>
      </w:pPr>
      <w:r>
        <w:rPr>
          <w:sz w:val="24"/>
        </w:rPr>
        <w:t>СПИСОК АДРЕСОВ</w:t>
      </w:r>
    </w:p>
    <w:p w14:paraId="04000000">
      <w:pPr>
        <w:pStyle w:val="Style_3"/>
        <w:spacing w:after="108" w:before="0" w:line="276" w:lineRule="auto"/>
        <w:ind w:firstLine="0" w:left="320" w:right="0"/>
        <w:jc w:val="center"/>
      </w:pPr>
      <w:r>
        <w:rPr>
          <w:rStyle w:val="Style_4_ch"/>
          <w:color w:val="000000"/>
          <w:sz w:val="24"/>
        </w:rPr>
        <w:t>рассылки автореферата диссертации Н.С.Морозова</w:t>
      </w:r>
    </w:p>
    <w:p w14:paraId="05000000">
      <w:pPr>
        <w:pStyle w:val="Style_5"/>
        <w:ind/>
        <w:jc w:val="center"/>
      </w:pPr>
      <w:r>
        <w:rPr>
          <w:rStyle w:val="Style_4_ch"/>
          <w:color w:val="000000"/>
          <w:sz w:val="24"/>
        </w:rPr>
        <w:t>«</w:t>
      </w:r>
      <w:r>
        <w:rPr>
          <w:rStyle w:val="Style_4_ch"/>
          <w:rFonts w:ascii="Times New Roman" w:hAnsi="Times New Roman"/>
          <w:color w:val="000000"/>
          <w:spacing w:val="0"/>
          <w:sz w:val="24"/>
          <w:highlight w:val="white"/>
        </w:rPr>
        <w:t>Цифровая коррекция фазовых и дисперсионных искажений в каналах связи</w:t>
      </w:r>
      <w:r>
        <w:rPr>
          <w:rStyle w:val="Style_4_ch"/>
          <w:color w:val="000000"/>
          <w:sz w:val="24"/>
        </w:rPr>
        <w:t xml:space="preserve">», </w:t>
      </w:r>
    </w:p>
    <w:p w14:paraId="06000000">
      <w:pPr>
        <w:pStyle w:val="Style_5"/>
        <w:ind/>
        <w:jc w:val="center"/>
      </w:pPr>
      <w:r>
        <w:rPr>
          <w:rStyle w:val="Style_4_ch"/>
          <w:color w:val="000000"/>
          <w:sz w:val="24"/>
        </w:rPr>
        <w:t xml:space="preserve">представленной на соискание ученой степени кандидата технических наук по специальности 2.2.13 </w:t>
      </w:r>
      <w:r>
        <w:rPr>
          <w:rStyle w:val="Style_6_ch"/>
          <w:color w:val="000000"/>
          <w:sz w:val="24"/>
        </w:rPr>
        <w:t xml:space="preserve">– </w:t>
      </w:r>
      <w:r>
        <w:rPr>
          <w:rStyle w:val="Style_4_ch"/>
          <w:rFonts w:ascii="Times New Roman" w:hAnsi="Times New Roman"/>
          <w:color w:val="000000"/>
          <w:spacing w:val="0"/>
          <w:sz w:val="24"/>
          <w:highlight w:val="white"/>
        </w:rPr>
        <w:t>Радиотехника, в том числе системы и устройства телевидения</w:t>
      </w:r>
    </w:p>
    <w:p w14:paraId="07000000">
      <w:pPr>
        <w:pStyle w:val="Style_5"/>
        <w:ind/>
        <w:jc w:val="both"/>
      </w:pPr>
    </w:p>
    <w:p w14:paraId="08000000">
      <w:pPr>
        <w:pStyle w:val="Style_5"/>
        <w:ind w:firstLine="708" w:left="0" w:right="0"/>
        <w:jc w:val="both"/>
      </w:pPr>
      <w:r>
        <w:rPr>
          <w:rStyle w:val="Style_4_ch"/>
          <w:color w:val="000000"/>
          <w:sz w:val="24"/>
        </w:rPr>
        <w:t>Автореферат разослан «___» _________ 2022 г.</w:t>
      </w:r>
    </w:p>
    <w:p w14:paraId="09000000">
      <w:pPr>
        <w:pStyle w:val="Style_5"/>
        <w:ind w:firstLine="708" w:left="0" w:right="0"/>
        <w:jc w:val="both"/>
      </w:pPr>
      <w:r>
        <w:rPr>
          <w:rStyle w:val="Style_4_ch"/>
          <w:color w:val="000000"/>
          <w:sz w:val="24"/>
        </w:rPr>
        <w:t>Защита состоится 16 июня 2022 г. в 1</w:t>
      </w:r>
      <w:r>
        <w:rPr>
          <w:rStyle w:val="Style_4_ch"/>
          <w:rFonts w:ascii="Times New Roman" w:hAnsi="Times New Roman"/>
          <w:color w:val="000000"/>
          <w:spacing w:val="0"/>
          <w:sz w:val="24"/>
          <w:highlight w:val="white"/>
        </w:rPr>
        <w:t>3</w:t>
      </w:r>
      <w:r>
        <w:rPr>
          <w:rStyle w:val="Style_4_ch"/>
          <w:color w:val="000000"/>
          <w:sz w:val="24"/>
        </w:rPr>
        <w:t xml:space="preserve">:00 часов на заседании диссертационного совета 24.2.345.01 по специальности 2.2.13 – </w:t>
      </w:r>
      <w:r>
        <w:rPr>
          <w:rStyle w:val="Style_4_ch"/>
          <w:rFonts w:ascii="Times New Roman" w:hAnsi="Times New Roman"/>
          <w:color w:val="000000"/>
          <w:spacing w:val="0"/>
          <w:sz w:val="24"/>
          <w:highlight w:val="white"/>
        </w:rPr>
        <w:t>Радиотехника, в том числе системы и устройства телевидения</w:t>
      </w:r>
      <w:r>
        <w:rPr>
          <w:rStyle w:val="Style_4_ch"/>
          <w:color w:val="000000"/>
          <w:sz w:val="24"/>
        </w:rPr>
        <w:t xml:space="preserve"> Нижегородском государственном техническом универси</w:t>
      </w:r>
      <w:r>
        <w:rPr>
          <w:rStyle w:val="Style_4_ch"/>
          <w:sz w:val="24"/>
        </w:rPr>
        <w:t>тете им. Р.Е.Алексеева.</w:t>
      </w:r>
    </w:p>
    <w:p w14:paraId="0A000000">
      <w:pPr>
        <w:pStyle w:val="Style_5"/>
        <w:spacing w:after="0" w:before="0"/>
        <w:ind/>
        <w:rPr>
          <w:sz w:val="2"/>
        </w:rPr>
      </w:pPr>
    </w:p>
    <w:tbl>
      <w:tblPr>
        <w:tblInd w:type="dxa" w:w="-572"/>
        <w:tblLayout w:type="fixed"/>
        <w:tblCellMar>
          <w:top w:type="dxa" w:w="0"/>
          <w:left w:type="dxa" w:w="5"/>
          <w:bottom w:type="dxa" w:w="0"/>
          <w:right w:type="dxa" w:w="5"/>
        </w:tblCellMar>
      </w:tblPr>
      <w:tblGrid>
        <w:gridCol w:w="390"/>
        <w:gridCol w:w="5431"/>
        <w:gridCol w:w="3287"/>
        <w:gridCol w:w="819"/>
      </w:tblGrid>
      <w:tr>
        <w:trPr>
          <w:trHeight w:hRule="atLeast" w:val="346"/>
          <w:tblHeader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0B000000">
            <w:pPr>
              <w:pStyle w:val="Style_3"/>
              <w:widowControl w:val="0"/>
              <w:spacing w:after="60" w:before="0" w:line="276" w:lineRule="auto"/>
              <w:ind/>
              <w:jc w:val="center"/>
              <w:rPr>
                <w:sz w:val="20"/>
              </w:rPr>
            </w:pPr>
            <w:r>
              <w:rPr>
                <w:rStyle w:val="Style_7_ch"/>
                <w:i w:val="0"/>
                <w:color w:val="000000"/>
                <w:sz w:val="20"/>
              </w:rPr>
              <w:t>№</w:t>
            </w:r>
          </w:p>
          <w:p w14:paraId="0C000000">
            <w:pPr>
              <w:pStyle w:val="Style_3"/>
              <w:widowControl w:val="0"/>
              <w:spacing w:after="0" w:before="60" w:line="276" w:lineRule="auto"/>
              <w:ind/>
              <w:jc w:val="center"/>
              <w:rPr>
                <w:sz w:val="20"/>
              </w:rPr>
            </w:pPr>
            <w:r>
              <w:rPr>
                <w:rStyle w:val="Style_7_ch"/>
                <w:i w:val="0"/>
                <w:color w:val="000000"/>
                <w:sz w:val="20"/>
              </w:rPr>
              <w:t>п/п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0D000000">
            <w:pPr>
              <w:pStyle w:val="Style_3"/>
              <w:widowControl w:val="0"/>
              <w:spacing w:line="276" w:lineRule="auto"/>
              <w:ind/>
              <w:jc w:val="center"/>
              <w:rPr>
                <w:sz w:val="20"/>
              </w:rPr>
            </w:pPr>
            <w:r>
              <w:rPr>
                <w:rStyle w:val="Style_7_ch"/>
                <w:i w:val="0"/>
                <w:color w:val="000000"/>
                <w:sz w:val="21"/>
              </w:rPr>
              <w:t>Наименование учреждения:</w:t>
            </w:r>
            <w:r>
              <w:rPr>
                <w:rStyle w:val="Style_7_ch"/>
                <w:b w:val="0"/>
                <w:color w:val="000000"/>
                <w:sz w:val="21"/>
              </w:rPr>
              <w:br/>
            </w:r>
            <w:r>
              <w:rPr>
                <w:rStyle w:val="Style_7_ch"/>
                <w:b w:val="0"/>
                <w:color w:val="000000"/>
                <w:sz w:val="21"/>
              </w:rPr>
              <w:t>Ф.И.О., должность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0E000000">
            <w:pPr>
              <w:pStyle w:val="Style_3"/>
              <w:widowControl w:val="0"/>
              <w:spacing w:line="276" w:lineRule="auto"/>
              <w:ind/>
              <w:jc w:val="center"/>
              <w:rPr>
                <w:sz w:val="20"/>
              </w:rPr>
            </w:pPr>
            <w:r>
              <w:rPr>
                <w:rStyle w:val="Style_7_ch"/>
                <w:i w:val="0"/>
                <w:color w:val="000000"/>
                <w:sz w:val="20"/>
              </w:rPr>
              <w:t>Почтовый адрес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0F000000">
            <w:pPr>
              <w:pStyle w:val="Style_3"/>
              <w:widowControl w:val="0"/>
              <w:spacing w:line="276" w:lineRule="auto"/>
              <w:ind/>
              <w:jc w:val="center"/>
              <w:rPr>
                <w:sz w:val="20"/>
              </w:rPr>
            </w:pPr>
            <w:r>
              <w:rPr>
                <w:rStyle w:val="Style_7_ch"/>
                <w:i w:val="0"/>
                <w:color w:val="000000"/>
                <w:sz w:val="20"/>
              </w:rPr>
              <w:t>Кол-во</w:t>
            </w:r>
          </w:p>
          <w:p w14:paraId="10000000">
            <w:pPr>
              <w:pStyle w:val="Style_3"/>
              <w:widowControl w:val="0"/>
              <w:spacing w:line="276" w:lineRule="auto"/>
              <w:ind/>
              <w:jc w:val="center"/>
              <w:rPr>
                <w:sz w:val="20"/>
              </w:rPr>
            </w:pPr>
            <w:r>
              <w:rPr>
                <w:rStyle w:val="Style_7_ch"/>
                <w:i w:val="0"/>
                <w:color w:val="000000"/>
                <w:sz w:val="20"/>
              </w:rPr>
              <w:t>экземпляров</w:t>
            </w:r>
          </w:p>
        </w:tc>
      </w:tr>
      <w:tr>
        <w:trPr>
          <w:trHeight w:hRule="atLeast" w:val="346"/>
          <w:tblHeader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1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1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13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14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atLeast" w:val="957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sz w:val="24"/>
              </w:rPr>
              <w:t>1.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6000000">
            <w:pPr>
              <w:pStyle w:val="Style_3"/>
              <w:widowControl w:val="0"/>
              <w:spacing w:after="0" w:before="0" w:line="276" w:lineRule="auto"/>
              <w:ind w:firstLine="0" w:left="132" w:right="0"/>
              <w:contextualSpacing w:val="1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Информационное телеграфное агентство России (ИТАР-ТАСС)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7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119019, г.Москва, Кремлевская наб., д. 1/9, строение 8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8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9</w:t>
            </w:r>
          </w:p>
        </w:tc>
      </w:tr>
      <w:tr>
        <w:trPr>
          <w:trHeight w:hRule="atLeast" w:val="599"/>
        </w:trPr>
        <w:tc>
          <w:tcPr>
            <w:tcW w:type="dxa" w:w="9927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1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color w:val="000000"/>
                <w:sz w:val="24"/>
              </w:rPr>
              <w:t>Членам диссертационного совета Д212.065.01: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B000000">
            <w:pPr>
              <w:pStyle w:val="Style_8"/>
              <w:widowControl w:val="0"/>
              <w:spacing w:after="200" w:before="0" w:line="276" w:lineRule="auto"/>
              <w:ind w:firstLine="0" w:left="142" w:right="0"/>
            </w:pPr>
            <w:r>
              <w:rPr>
                <w:color w:val="000000"/>
                <w:spacing w:val="-2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 w:val="1"/>
                <w:color w:val="000000"/>
                <w:spacing w:val="-2"/>
              </w:rPr>
              <w:t xml:space="preserve">Раевский Алексей Сергеевич, </w:t>
            </w:r>
            <w:r>
              <w:rPr>
                <w:i w:val="1"/>
                <w:color w:val="000000"/>
                <w:spacing w:val="-2"/>
              </w:rPr>
              <w:br/>
            </w:r>
            <w:r>
              <w:rPr>
                <w:i w:val="1"/>
                <w:color w:val="000000"/>
                <w:spacing w:val="-2"/>
              </w:rPr>
              <w:t>зав. кафедрой «ФТОС»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C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603950, г. Нижний Новгород, ГСП-41, ул. Минина, д. 24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D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sz w:val="24"/>
              </w:rPr>
              <w:t>1</w:t>
            </w:r>
          </w:p>
        </w:tc>
      </w:tr>
      <w:tr>
        <w:trPr>
          <w:trHeight w:hRule="atLeast" w:val="1389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1F000000">
            <w:pPr>
              <w:pStyle w:val="Style_8"/>
              <w:widowControl w:val="0"/>
              <w:spacing w:after="200" w:before="0" w:line="276" w:lineRule="auto"/>
              <w:ind w:firstLine="0" w:left="142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Мякин</w:t>
            </w:r>
            <w:r>
              <w:rPr>
                <w:rStyle w:val="Style_9_ch"/>
                <w:color w:val="000000"/>
                <w:spacing w:val="-4"/>
                <w:sz w:val="24"/>
              </w:rPr>
              <w:t>ь</w:t>
            </w:r>
            <w:r>
              <w:rPr>
                <w:rStyle w:val="Style_9_ch"/>
                <w:color w:val="000000"/>
                <w:spacing w:val="-4"/>
                <w:sz w:val="24"/>
              </w:rPr>
              <w:t>ков Александр Валерьевич, директор ИРИТ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0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3000000">
            <w:pPr>
              <w:pStyle w:val="Style_8"/>
              <w:widowControl w:val="0"/>
              <w:spacing w:after="200" w:before="0" w:line="276" w:lineRule="auto"/>
              <w:ind w:firstLine="0" w:left="142" w:right="0"/>
            </w:pPr>
            <w:r>
              <w:rPr>
                <w:color w:val="000000"/>
                <w:spacing w:val="-2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 w:val="1"/>
                <w:color w:val="000000"/>
                <w:spacing w:val="-2"/>
              </w:rPr>
              <w:t>Белов Юрий Георгиевич, профессор кафедры «ФТОС»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4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6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7000000">
            <w:pPr>
              <w:pStyle w:val="Style_3"/>
              <w:widowControl w:val="0"/>
              <w:spacing w:line="276" w:lineRule="auto"/>
              <w:ind w:firstLine="0" w:left="132" w:right="0"/>
            </w:pPr>
            <w:r>
              <w:rPr>
                <w:rStyle w:val="Style_9_ch"/>
                <w:i w:val="0"/>
                <w:color w:val="000000"/>
                <w:spacing w:val="-2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2"/>
                <w:sz w:val="24"/>
              </w:rPr>
              <w:t>Бабанов Николай Юрьевич, зав. кафедрой «ЭиС ЭВМ»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8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B000000">
            <w:pPr>
              <w:pStyle w:val="Style_3"/>
              <w:widowControl w:val="0"/>
              <w:spacing w:line="276" w:lineRule="auto"/>
              <w:ind w:firstLine="0" w:left="131" w:right="0"/>
            </w:pPr>
            <w:r>
              <w:rPr>
                <w:rStyle w:val="Style_9_ch"/>
                <w:i w:val="0"/>
                <w:color w:val="000000"/>
                <w:spacing w:val="-2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2"/>
                <w:sz w:val="24"/>
              </w:rPr>
              <w:t xml:space="preserve">Бирюков Владимир Валерьевич, </w:t>
            </w:r>
            <w:r>
              <w:rPr>
                <w:i w:val="1"/>
                <w:spacing w:val="-2"/>
                <w:sz w:val="24"/>
              </w:rPr>
              <w:t>профессор кафедры «ФТОС»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C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D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2F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Заборонкова Татьяна Михайловна, профессор кафедры «ОиЯФ»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0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3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7_ch"/>
                <w:b w:val="0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7_ch"/>
                <w:b w:val="0"/>
                <w:color w:val="000000"/>
                <w:spacing w:val="-4"/>
                <w:sz w:val="24"/>
              </w:rPr>
              <w:t>Зенькович Алексей Вячеславович, профессор кафедры «ИРС»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4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6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7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2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2"/>
                <w:sz w:val="24"/>
              </w:rPr>
              <w:t xml:space="preserve">Куркин Андрей Александрович, </w:t>
            </w:r>
            <w:r>
              <w:rPr>
                <w:rStyle w:val="Style_9_ch"/>
                <w:color w:val="000000"/>
                <w:spacing w:val="-2"/>
                <w:sz w:val="24"/>
              </w:rPr>
              <w:br/>
            </w:r>
            <w:r>
              <w:rPr>
                <w:rStyle w:val="Style_9_ch"/>
                <w:color w:val="000000"/>
                <w:spacing w:val="-2"/>
                <w:sz w:val="24"/>
              </w:rPr>
              <w:t>Проректор по научной работе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8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B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spacing w:val="-4"/>
                <w:sz w:val="24"/>
                <w:highlight w:val="white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i w:val="1"/>
                <w:spacing w:val="-4"/>
                <w:sz w:val="24"/>
                <w:highlight w:val="white"/>
              </w:rPr>
              <w:t>Малахов Василий Алексеевич, профессор кафедры «ФТОС»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5"/>
              <w:bottom w:type="dxa" w:w="0"/>
              <w:right w:type="dxa" w:w="5"/>
            </w:tcMar>
          </w:tcPr>
          <w:p w14:paraId="3C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D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3F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Мельников Владимир Иванович, профессор кафедры «ЯРиЭУ»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0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12.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3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 xml:space="preserve">Михаленко Михаил Григорьевич,  </w:t>
            </w:r>
            <w:r>
              <w:rPr>
                <w:rStyle w:val="Style_9_ch"/>
                <w:color w:val="000000"/>
                <w:spacing w:val="-4"/>
                <w:sz w:val="24"/>
              </w:rPr>
              <w:br/>
            </w:r>
            <w:r>
              <w:rPr>
                <w:rStyle w:val="Style_9_ch"/>
                <w:color w:val="000000"/>
                <w:spacing w:val="-4"/>
                <w:sz w:val="24"/>
              </w:rPr>
              <w:t>профессор кафедры «ТЭП»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4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6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13.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7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 xml:space="preserve">Моругин Станислав Львович, </w:t>
            </w:r>
            <w:r>
              <w:rPr>
                <w:rStyle w:val="Style_9_ch"/>
                <w:color w:val="000000"/>
                <w:spacing w:val="-4"/>
                <w:sz w:val="24"/>
              </w:rPr>
              <w:br/>
            </w:r>
            <w:r>
              <w:rPr>
                <w:rStyle w:val="Style_9_ch"/>
                <w:color w:val="000000"/>
                <w:spacing w:val="-4"/>
                <w:sz w:val="24"/>
              </w:rPr>
              <w:t>зав. кафедрой «КТПП»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8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14.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B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Никулин Сергей Михайлович, профессор кафедры «КТПП»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C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D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15.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4F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Плужников Анатолий Дмитриевич, профессор кафедры «ИРС»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0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16.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3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Радионов Александр Алексеевич,</w:t>
            </w:r>
            <w:r>
              <w:rPr>
                <w:rStyle w:val="Style_9_ch"/>
                <w:color w:val="000000"/>
                <w:spacing w:val="-4"/>
                <w:sz w:val="24"/>
              </w:rPr>
              <w:br/>
            </w:r>
            <w:r>
              <w:rPr>
                <w:rStyle w:val="Style_9_ch"/>
                <w:color w:val="000000"/>
                <w:spacing w:val="-4"/>
                <w:sz w:val="24"/>
              </w:rPr>
              <w:t>профессор кафедры «ОиЯФ»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4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6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17.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7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spacing w:val="-2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10_ch"/>
                <w:color w:val="000000"/>
                <w:spacing w:val="-2"/>
                <w:sz w:val="24"/>
              </w:rPr>
              <w:t xml:space="preserve">Рындык Александр Георгиевич, </w:t>
            </w:r>
            <w:r>
              <w:rPr>
                <w:rStyle w:val="Style_10_ch"/>
                <w:color w:val="000000"/>
                <w:spacing w:val="-2"/>
                <w:sz w:val="24"/>
              </w:rPr>
              <w:br/>
            </w:r>
            <w:r>
              <w:rPr>
                <w:rStyle w:val="Style_10_ch"/>
                <w:color w:val="000000"/>
                <w:spacing w:val="-2"/>
                <w:sz w:val="24"/>
              </w:rPr>
              <w:t>зав. кафедрой «ИРС»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8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18.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B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pacing w:val="-4"/>
                <w:sz w:val="24"/>
              </w:rPr>
              <w:t xml:space="preserve">ФГБОУ ВО «Нижегородский государственный технический университет им. Р.Е. Алексеева» (НГТУ): </w:t>
            </w:r>
            <w:r>
              <w:rPr>
                <w:rStyle w:val="Style_9_ch"/>
                <w:color w:val="000000"/>
                <w:spacing w:val="-4"/>
                <w:sz w:val="24"/>
              </w:rPr>
              <w:t>Рязанцева Ирина Прокофьевна, профессор кафедры «ПМ»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C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D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19.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5F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ФГБНУ «Федеральный исследовательский центр Институт прикладной физики Российской академии наук» (ИПФ РАН): </w:t>
            </w:r>
            <w:r>
              <w:rPr>
                <w:rStyle w:val="Style_9_ch"/>
                <w:color w:val="000000"/>
                <w:sz w:val="24"/>
              </w:rPr>
              <w:t xml:space="preserve">Казаков Вячеслав Вячеславович, </w:t>
            </w:r>
            <w:r>
              <w:rPr>
                <w:rStyle w:val="Style_9_ch"/>
                <w:color w:val="000000"/>
                <w:sz w:val="24"/>
              </w:rPr>
              <w:br/>
            </w:r>
            <w:r>
              <w:rPr>
                <w:rStyle w:val="Style_9_ch"/>
                <w:color w:val="000000"/>
                <w:sz w:val="24"/>
              </w:rPr>
              <w:t>ведущий научный сотрудник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0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 xml:space="preserve">603150, г. Нижний Новгород, </w:t>
            </w:r>
            <w:r>
              <w:rPr>
                <w:sz w:val="24"/>
              </w:rPr>
              <w:t xml:space="preserve">ГСП-120, </w:t>
            </w:r>
            <w:r>
              <w:rPr>
                <w:rStyle w:val="Style_7_ch"/>
                <w:b w:val="0"/>
                <w:i w:val="0"/>
                <w:color w:val="000000"/>
                <w:sz w:val="24"/>
              </w:rPr>
              <w:t>ул. Ульянова, д. 46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20.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3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Филиал ФГУП «РФЯЦ-ВНИИЭФ» «НИИИС им. Ю.Е. Седакова»: </w:t>
            </w:r>
            <w:r>
              <w:rPr>
                <w:rStyle w:val="Style_9_ch"/>
                <w:color w:val="000000"/>
                <w:sz w:val="24"/>
              </w:rPr>
              <w:t>Кашин Александр Васильевич, научн.руководитель НИИИС, начальник отделения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4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  <w:highlight w:val="white"/>
              </w:rPr>
              <w:t>603137, г. Нижний Новгород, ГСП-486, ул. Тропинина, 47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6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21.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7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Филиал ФГУП «РФЯЦ-ВНИИЭФ» «НИИИС им. Ю.Е. Седакова»: </w:t>
            </w:r>
            <w:r>
              <w:rPr>
                <w:i w:val="1"/>
                <w:sz w:val="24"/>
              </w:rPr>
              <w:t>Козлов Валерий Александрович, главный научный сотрудник, начальник отдела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8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sz w:val="24"/>
              </w:rPr>
              <w:t>—</w:t>
            </w:r>
            <w:r>
              <w:rPr>
                <w:sz w:val="24"/>
              </w:rPr>
              <w:t>//—//—//—//—//—//—//—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22.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B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sz w:val="24"/>
                <w:highlight w:val="white"/>
              </w:rPr>
              <w:t xml:space="preserve">АО </w:t>
            </w:r>
            <w:r>
              <w:rPr>
                <w:rStyle w:val="Style_9_ch"/>
                <w:i w:val="0"/>
                <w:color w:val="000000"/>
                <w:sz w:val="24"/>
              </w:rPr>
              <w:t>«</w:t>
            </w:r>
            <w:r>
              <w:rPr>
                <w:sz w:val="24"/>
                <w:highlight w:val="white"/>
              </w:rPr>
              <w:t>Гипрогазцентр</w:t>
            </w:r>
            <w:r>
              <w:rPr>
                <w:rStyle w:val="Style_9_ch"/>
                <w:i w:val="0"/>
                <w:color w:val="000000"/>
                <w:sz w:val="24"/>
              </w:rPr>
              <w:t>»</w:t>
            </w:r>
            <w:r>
              <w:rPr>
                <w:sz w:val="24"/>
                <w:highlight w:val="white"/>
              </w:rPr>
              <w:t xml:space="preserve">: </w:t>
            </w:r>
            <w:r>
              <w:rPr>
                <w:rStyle w:val="Style_9_ch"/>
                <w:color w:val="000000"/>
                <w:sz w:val="24"/>
              </w:rPr>
              <w:t>Ларцов Сергей Викторович</w:t>
            </w:r>
            <w:r>
              <w:rPr>
                <w:sz w:val="24"/>
                <w:highlight w:val="white"/>
              </w:rPr>
              <w:t xml:space="preserve">, </w:t>
            </w:r>
            <w:r>
              <w:rPr>
                <w:i w:val="1"/>
                <w:sz w:val="24"/>
                <w:highlight w:val="white"/>
              </w:rPr>
              <w:t>главный инженер проектов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C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603950, г. Нижний Новгород, ГСП-926, ул. Алексеевская, д. 26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D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23.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6F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ФГБОУ ВО «Нижегородский государственный университет им. Н.И. Лобачевского»: </w:t>
            </w:r>
            <w:r>
              <w:rPr>
                <w:rStyle w:val="Style_9_ch"/>
                <w:color w:val="000000"/>
                <w:sz w:val="24"/>
              </w:rPr>
              <w:t>Орлов Игорь Яковлевич, профессор кафедры «Радиотехника»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0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603022, г. Нижний Новгород, ГСП-20, пр. Гагарина, д. 23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1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24.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3000000">
            <w:pPr>
              <w:pStyle w:val="Style_8"/>
              <w:widowControl w:val="0"/>
              <w:spacing w:after="200" w:before="0"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Филиал ФГУП «ВНИИА им. Н.Л. Духова» –МОКБ «Марс»: </w:t>
            </w:r>
            <w:r>
              <w:rPr>
                <w:rStyle w:val="Style_9_ch"/>
                <w:color w:val="000000"/>
                <w:sz w:val="24"/>
              </w:rPr>
              <w:t>Титаренко Алексей Александрович, первый заместитель директора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4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127473, г. Москва, 1-й Щемиловский пер., 16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5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6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25.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7000000">
            <w:pPr>
              <w:pStyle w:val="Style_3"/>
              <w:widowControl w:val="0"/>
              <w:spacing w:line="276" w:lineRule="auto"/>
              <w:ind w:firstLine="0" w:left="137" w:right="0"/>
            </w:pPr>
            <w:r>
              <w:rPr>
                <w:rStyle w:val="Style_9_ch"/>
                <w:i w:val="0"/>
                <w:color w:val="000000"/>
                <w:sz w:val="24"/>
              </w:rPr>
              <w:t>НФ АО «</w:t>
            </w:r>
            <w:r>
              <w:rPr>
                <w:rStyle w:val="Style_9_ch"/>
                <w:i w:val="0"/>
                <w:color w:val="000000"/>
                <w:sz w:val="24"/>
              </w:rPr>
              <w:t>НПФ Техноякс</w:t>
            </w:r>
            <w:r>
              <w:rPr>
                <w:rStyle w:val="Style_9_ch"/>
                <w:i w:val="0"/>
                <w:color w:val="000000"/>
                <w:sz w:val="24"/>
              </w:rPr>
              <w:t xml:space="preserve">»: </w:t>
            </w:r>
            <w:r>
              <w:rPr>
                <w:i w:val="1"/>
                <w:sz w:val="24"/>
              </w:rPr>
              <w:t>Щитов Аркадий Максимович, главный научный сотрудник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8000000">
            <w:pPr>
              <w:pStyle w:val="Style_3"/>
              <w:widowControl w:val="0"/>
              <w:spacing w:line="276" w:lineRule="auto"/>
              <w:ind w:firstLine="0" w:left="120" w:right="0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603152, г. Нижний Новгород, ул. Кащенко, д. 6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485"/>
        </w:trPr>
        <w:tc>
          <w:tcPr>
            <w:tcW w:type="dxa" w:w="9927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7A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color w:val="000000"/>
                <w:sz w:val="24"/>
              </w:rPr>
              <w:t>Официальным оппонентам:</w:t>
            </w:r>
          </w:p>
        </w:tc>
      </w:tr>
      <w:tr>
        <w:trPr>
          <w:trHeight w:hRule="atLeast" w:val="2188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B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26.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C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ФГБОУ ВО «Владимирский государственный университетимени Александра Григорьевича и Николая Григорьевича Столетовых» (ВлГУ): </w:t>
            </w:r>
            <w:r>
              <w:rPr>
                <w:rStyle w:val="Style_9_ch"/>
                <w:i w:val="1"/>
                <w:color w:val="000000"/>
                <w:sz w:val="24"/>
              </w:rPr>
              <w:t>Самойлов Александр Георгиевич  - профессор кафедры Радиотехники и радиосистем ВлГУ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D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600000, г. Владимир, ул. Горького, 87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E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1498"/>
          <w:hidden w:val="0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7F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sz w:val="24"/>
              </w:rPr>
              <w:t>27.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0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ФГБОУ ВО «Нижегородский государственный технический университет им. Р.Е. Алексеева»: </w:t>
            </w:r>
            <w:r>
              <w:rPr>
                <w:rStyle w:val="Style_9_ch"/>
                <w:color w:val="000000"/>
                <w:sz w:val="24"/>
              </w:rPr>
              <w:t xml:space="preserve">Фадеев Роман Сергеевич. </w:t>
            </w:r>
            <w:r>
              <w:rPr>
                <w:rStyle w:val="Style_9_ch"/>
                <w:color w:val="000000"/>
                <w:sz w:val="24"/>
              </w:rPr>
              <w:t>д</w:t>
            </w:r>
            <w:r>
              <w:rPr>
                <w:rStyle w:val="Style_9_ch"/>
                <w:color w:val="000000"/>
                <w:sz w:val="24"/>
              </w:rPr>
              <w:t>оцент кафедры «Информационные радиосистемы»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1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603950, г. Нижний Новгород, ул. Минина, 24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2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544"/>
        </w:trPr>
        <w:tc>
          <w:tcPr>
            <w:tcW w:type="dxa" w:w="9927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83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color w:val="000000"/>
                <w:sz w:val="24"/>
              </w:rPr>
              <w:t>Ведущей организации: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4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sz w:val="24"/>
              </w:rPr>
              <w:t>28.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5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i w:val="0"/>
                <w:sz w:val="24"/>
              </w:rPr>
              <w:t>ФГУП РФЯЦ-ВНИИЭФ, филиал РФЯЦ-ВНИИЭФ «Научно-исследовательский институт измерительных систем им. Ю.Е. Седакова»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6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603951, Россия, Нижний Новгород, Бокс № 486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7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atLeast" w:val="607"/>
        </w:trPr>
        <w:tc>
          <w:tcPr>
            <w:tcW w:type="dxa" w:w="9927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  <w:vAlign w:val="center"/>
          </w:tcPr>
          <w:p w14:paraId="88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</w:pPr>
            <w:r>
              <w:rPr>
                <w:rStyle w:val="Style_7_ch"/>
                <w:color w:val="000000"/>
                <w:sz w:val="24"/>
              </w:rPr>
              <w:t>Учреждениям образования и науки: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9000000">
            <w:pPr>
              <w:pStyle w:val="Style_3"/>
              <w:widowControl w:val="0"/>
              <w:spacing w:after="0" w:before="0" w:line="276" w:lineRule="auto"/>
              <w:ind/>
              <w:contextualSpacing w:val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29.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A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i w:val="0"/>
                <w:sz w:val="24"/>
              </w:rPr>
              <w:t>ФГБОУ ВО «</w:t>
            </w:r>
            <w:r>
              <w:rPr>
                <w:rStyle w:val="Style_9_ch"/>
                <w:b w:val="0"/>
                <w:i w:val="0"/>
                <w:caps w:val="0"/>
                <w:smallCaps w:val="0"/>
                <w:sz w:val="24"/>
              </w:rPr>
              <w:t xml:space="preserve">Поволжский государственный технологический университет»: </w:t>
            </w:r>
            <w:r>
              <w:rPr>
                <w:rStyle w:val="Style_9_ch"/>
                <w:b w:val="0"/>
                <w:i w:val="1"/>
                <w:caps w:val="0"/>
                <w:smallCaps w:val="0"/>
                <w:sz w:val="24"/>
              </w:rPr>
              <w:t>Рябова Наталья Владимировна, заведующая кафедрой радиотехники и связи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B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  <w:rPr>
                <w:rStyle w:val="Style_9_ch"/>
                <w:rFonts w:ascii="Times New Roman" w:hAnsi="Times New Roman"/>
                <w:sz w:val="24"/>
              </w:rPr>
            </w:pPr>
            <w:r>
              <w:rPr>
                <w:rStyle w:val="Style_9_ch"/>
                <w:b w:val="0"/>
                <w:i w:val="0"/>
                <w:caps w:val="0"/>
                <w:smallCaps w:val="0"/>
                <w:sz w:val="24"/>
              </w:rPr>
              <w:t>24000, Республика Марий Эл, г. Йошкар-Ола, пл. Ленина, дом 3.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C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D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E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b w:val="0"/>
                <w:i w:val="0"/>
                <w:caps w:val="0"/>
                <w:smallCaps w:val="0"/>
                <w:sz w:val="24"/>
              </w:rPr>
              <w:t xml:space="preserve">ФГБОУ ВО «Воронежский государственный университет»: </w:t>
            </w:r>
            <w:r>
              <w:rPr>
                <w:rStyle w:val="Style_9_ch"/>
                <w:b w:val="0"/>
                <w:i w:val="1"/>
                <w:caps w:val="0"/>
                <w:smallCaps w:val="0"/>
                <w:sz w:val="24"/>
              </w:rPr>
              <w:t>Бобрешов Анатолий Михайлович, заведующий кафедрой электроники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8F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394018, г. Воронеж, Университетская площадь, 1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0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1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2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ФГБОУ ВО «Вятский государственный университет»: </w:t>
            </w:r>
            <w:r>
              <w:rPr>
                <w:rStyle w:val="Style_9_ch"/>
                <w:i w:val="1"/>
                <w:color w:val="000000"/>
                <w:sz w:val="24"/>
              </w:rPr>
              <w:t>Петров Евгений Петрович, заведующий кафедрой радиоэлектронных средств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3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610000, г.Киров, ул.Московская, д.36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4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5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6000000">
            <w:pPr>
              <w:pStyle w:val="Style_3"/>
              <w:widowControl w:val="0"/>
              <w:spacing w:after="0" w:before="0" w:line="276" w:lineRule="auto"/>
              <w:ind w:firstLine="0" w:left="137" w:right="0"/>
              <w:contextualSpacing w:val="1"/>
            </w:pPr>
            <w:r>
              <w:rPr>
                <w:rStyle w:val="Style_9_ch"/>
                <w:i w:val="0"/>
                <w:color w:val="000000"/>
                <w:sz w:val="24"/>
              </w:rPr>
              <w:t xml:space="preserve">АО НПП «Салют»: </w:t>
            </w:r>
            <w:r>
              <w:rPr>
                <w:rStyle w:val="Style_9_ch"/>
                <w:i w:val="1"/>
                <w:color w:val="000000"/>
                <w:sz w:val="24"/>
              </w:rPr>
              <w:t>Оболенский Сергей Владимирович, заместитель генерального директора по научной работе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7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603950, г. Нижний Новгород,</w:t>
            </w:r>
          </w:p>
          <w:p w14:paraId="98000000">
            <w:pPr>
              <w:pStyle w:val="Style_3"/>
              <w:widowControl w:val="0"/>
              <w:spacing w:after="0" w:before="0" w:line="276" w:lineRule="auto"/>
              <w:ind w:firstLine="0" w:left="120" w:right="0"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Style w:val="Style_7_ch"/>
                <w:b w:val="0"/>
                <w:i w:val="0"/>
                <w:color w:val="000000"/>
                <w:sz w:val="24"/>
              </w:rPr>
              <w:t>ул. Ларина, дом 7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9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A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B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Институт радиотехники и электроники</w:t>
            </w:r>
            <w:r>
              <w:rPr>
                <w:rStyle w:val="Style_9_ch"/>
                <w:i w:val="0"/>
                <w:color w:val="000000"/>
                <w:sz w:val="24"/>
              </w:rPr>
              <w:br/>
            </w:r>
            <w:r>
              <w:rPr>
                <w:rStyle w:val="Style_9_ch"/>
                <w:i w:val="0"/>
                <w:color w:val="000000"/>
                <w:sz w:val="24"/>
              </w:rPr>
              <w:t xml:space="preserve">им. В.А. Котельникова РАН </w:t>
            </w:r>
            <w:r>
              <w:rPr>
                <w:rStyle w:val="Style_9_ch"/>
                <w:i w:val="0"/>
                <w:color w:val="000000"/>
                <w:sz w:val="24"/>
              </w:rPr>
              <w:br/>
            </w:r>
            <w:r>
              <w:rPr>
                <w:rStyle w:val="Style_9_ch"/>
                <w:i w:val="0"/>
                <w:color w:val="000000"/>
                <w:sz w:val="24"/>
              </w:rPr>
              <w:t>(ИРЭ им. В.А. Котельникова РАН)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C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125009, г. Москва,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Моховая, д. 11, корп. 7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D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E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9F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ВО «Московский технологический университет»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0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119454, г. Москва,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пр. Вернадского, д. 78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1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2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3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ВО «Национальный исследовательский университет «МЭИ»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4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111250, г. Москва,</w:t>
            </w:r>
          </w:p>
          <w:p w14:paraId="A5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Красноказарменная, д. 14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6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7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8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Санкт-петербургский государственный электротехнический университет «ЛЭТИ» им. В.И. Ульянова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9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197022, г. Санкт-Петербург,</w:t>
            </w:r>
          </w:p>
          <w:p w14:paraId="AA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профессора Попова, д. 5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B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C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D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ВПО «Поволжский государственный университет телекоммуникаций и информатики» (</w:t>
            </w:r>
            <w:r>
              <w:rPr>
                <w:rStyle w:val="Style_9_ch"/>
                <w:i w:val="0"/>
                <w:sz w:val="24"/>
              </w:rPr>
              <w:t>ФГБОУ ВО ПГУТИ</w:t>
            </w:r>
            <w:r>
              <w:rPr>
                <w:rStyle w:val="Style_9_ch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E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rFonts w:ascii="Times New Roman" w:hAnsi="Times New Roman"/>
                <w:color w:val="000000"/>
              </w:rPr>
            </w:pPr>
            <w:r>
              <w:rPr>
                <w:sz w:val="24"/>
              </w:rPr>
              <w:t>443010, г. Самара, ул. Льва Толстого, д. 23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AF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0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1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АО «Концерн «Созвездие»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2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394018, г. Воронеж,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Плехановская, д. 14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3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4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5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del w:author="1" w:date="2022-04-26T14:25:44" w:id="0">
              <w:r>
                <w:rPr>
                  <w:rStyle w:val="Style_9_ch"/>
                  <w:i w:val="0"/>
                  <w:color w:val="000000"/>
                  <w:sz w:val="24"/>
                </w:rPr>
                <w:delText>Учреждение российской академии наук Институт радиотехники и электроники</w:delText>
              </w:r>
              <w:r>
                <w:rPr>
                  <w:rStyle w:val="Style_9_ch"/>
                  <w:i w:val="0"/>
                  <w:color w:val="000000"/>
                  <w:sz w:val="24"/>
                </w:rPr>
                <w:br/>
              </w:r>
              <w:r>
                <w:rPr>
                  <w:rStyle w:val="Style_9_ch"/>
                  <w:i w:val="0"/>
                  <w:color w:val="000000"/>
                  <w:sz w:val="24"/>
                </w:rPr>
                <w:delText xml:space="preserve">им. В.А. Котельникова РАН Ульяновский филиал </w:delText>
              </w:r>
            </w:del>
            <w:del w:author="1" w:date="2022-04-26T14:25:45" w:id="1">
              <w:r>
                <w:rPr>
                  <w:rStyle w:val="Style_9_ch"/>
                  <w:i w:val="0"/>
                  <w:color w:val="000000"/>
                  <w:sz w:val="24"/>
                </w:rPr>
                <w:delText>(</w:delText>
              </w:r>
            </w:del>
            <w:r>
              <w:rPr>
                <w:rStyle w:val="Style_9_ch"/>
                <w:i w:val="0"/>
                <w:color w:val="000000"/>
                <w:sz w:val="24"/>
              </w:rPr>
              <w:t>УФ ИРЭ им В.А. Котельникова РАН</w:t>
            </w:r>
            <w:del w:author="1" w:date="2022-04-26T14:25:47" w:id="2">
              <w:r>
                <w:rPr>
                  <w:rStyle w:val="Style_9_ch"/>
                  <w:i w:val="0"/>
                  <w:color w:val="000000"/>
                  <w:sz w:val="24"/>
                </w:rPr>
                <w:delText>)</w:delText>
              </w:r>
            </w:del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6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432011, г. Ульяновск,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Гончарова, д. 48/2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7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8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9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ФГАОУ ВО «Волгоградский государственный университет»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A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400062, г.Волгоград, Университетский пр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-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т, д. 100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B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C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D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ВО «Казанский национальный исследовательский технический университет им. А.Н. Туполева» – КАИ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E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420111, Казань,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К. Маркса, д. 10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BF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0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1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Институт радиоэлектроники и информационной безопасности (ИРИБ) Севастопольского государственного университета (СевГУ)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2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 xml:space="preserve">299053, г. Севастополь, 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Университетская, 33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3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4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5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ФГАОУ ВО «Национальный исследовательский университет «Московский институт электронной техники» (МИЭТ)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6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124498, Москва, г. Зеленоград,</w:t>
            </w:r>
          </w:p>
          <w:p w14:paraId="C7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пл. Шокина, 1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8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9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A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ВО «Томский государственный университет систем управления и радиоэлектроники»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B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634050, г. Томск, пр. Ленина, 40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C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D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E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АО «Центральный научно-исследовательский радиотехнический институт имени академика А.И. Берга» (ЦНИРТМ)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CF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107078, Москва, ул. Новая Басманная, д. 20 стр. 9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0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1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2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pacing w:val="0"/>
                <w:sz w:val="18"/>
                <w:highlight w:val="white"/>
              </w:rPr>
              <w:t xml:space="preserve">ООО </w:t>
            </w:r>
            <w:r>
              <w:rPr>
                <w:rStyle w:val="Style_9_ch"/>
                <w:i w:val="0"/>
                <w:color w:val="000000"/>
                <w:sz w:val="24"/>
              </w:rPr>
              <w:t xml:space="preserve">«Научно-производственное предприятие „ПРИМА“»: </w:t>
            </w:r>
            <w:r>
              <w:rPr>
                <w:rStyle w:val="Style_9_ch"/>
                <w:i w:val="1"/>
                <w:color w:val="000000"/>
                <w:sz w:val="24"/>
              </w:rPr>
              <w:t>Скрипник Игорь Владимирович, зам.ген.директора по НТР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3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603950, г. Нижний Новгород, Сормовское шоссе, д. 1Ж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4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5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6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НИРФИ ННГУ им. Н.И. Лобачевского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7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603950, г. Н</w:t>
            </w:r>
            <w:ins w:author="1" w:date="2022-04-26T14:25:26" w:id="3">
              <w:r>
                <w:rPr>
                  <w:rStyle w:val="Style_11_ch"/>
                  <w:b w:val="0"/>
                  <w:i w:val="0"/>
                  <w:color w:val="000000"/>
                  <w:sz w:val="24"/>
                </w:rPr>
                <w:t>.</w:t>
              </w:r>
            </w:ins>
            <w:del w:author="1" w:date="2022-04-26T14:25:26" w:id="4">
              <w:r>
                <w:rPr>
                  <w:rStyle w:val="Style_11_ch"/>
                  <w:b w:val="0"/>
                  <w:i w:val="0"/>
                  <w:color w:val="000000"/>
                  <w:sz w:val="24"/>
                </w:rPr>
                <w:delText xml:space="preserve">ижний </w:delText>
              </w:r>
            </w:del>
            <w:r>
              <w:rPr>
                <w:rStyle w:val="Style_11_ch"/>
                <w:b w:val="0"/>
                <w:i w:val="0"/>
                <w:color w:val="000000"/>
                <w:sz w:val="24"/>
              </w:rPr>
              <w:t>Новгород, ул. Большая Печерская, д. 25/12а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8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9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A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ВО «Московский государственный технический университет им. Н.Э. Баумана»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B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105005, г. Москва, ул. 2-ая Бауманская, д. 5, стр. 1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C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D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E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ФГБОУ ВО «Московский технический университет связи и информатики» (МТУСИ)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DF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111024, г. Москва,</w:t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br/>
            </w:r>
            <w:r>
              <w:rPr>
                <w:rStyle w:val="Style_11_ch"/>
                <w:b w:val="0"/>
                <w:i w:val="0"/>
                <w:color w:val="000000"/>
                <w:sz w:val="24"/>
              </w:rPr>
              <w:t>ул. Авиамоторная, д. 8а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0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1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2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АО «ФНПЦ «ННИИРТ»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3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603950, г. Нижний Новгород, ул. Героя Шапошникова, д. 5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4000000">
            <w:pPr>
              <w:pStyle w:val="Style_5"/>
              <w:widowControl w:val="0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5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51.</w:t>
            </w:r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6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color w:val="000000"/>
              </w:rPr>
            </w:pPr>
            <w:r>
              <w:rPr>
                <w:rStyle w:val="Style_9_ch"/>
                <w:i w:val="0"/>
                <w:color w:val="000000"/>
                <w:sz w:val="24"/>
              </w:rPr>
              <w:t>ФГАОУ ВО «Новосибирский национальный исследовательский государственный университет» (НГУ)</w:t>
            </w:r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7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color w:val="000000"/>
              </w:rPr>
            </w:pPr>
            <w:r>
              <w:rPr>
                <w:rStyle w:val="Style_11_ch"/>
                <w:b w:val="0"/>
                <w:i w:val="0"/>
                <w:color w:val="000000"/>
                <w:sz w:val="24"/>
              </w:rPr>
              <w:t>630090, г. Новосибирск, ул. Пирогова, д. 1</w:t>
            </w:r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8000000">
            <w:pPr>
              <w:pStyle w:val="Style_5"/>
              <w:spacing w:after="200" w:before="0"/>
              <w:ind/>
              <w:jc w:val="center"/>
            </w:pPr>
            <w:r>
              <w:t>1</w:t>
            </w:r>
          </w:p>
        </w:tc>
      </w:tr>
      <w:tr>
        <w:trPr>
          <w:trHeight w:hRule="atLeast" w:val="23"/>
        </w:trPr>
        <w:tc>
          <w:tcPr>
            <w:tcW w:type="dxa" w:w="390"/>
            <w:tcBorders>
              <w:top w:color="000000" w:sz="4" w:val="single"/>
              <w:left w:color="000000" w:sz="4" w:val="single"/>
              <w:bottom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9000000">
            <w:pPr>
              <w:pStyle w:val="Style_5"/>
              <w:widowControl w:val="0"/>
              <w:spacing w:after="200" w:before="0"/>
              <w:ind/>
              <w:rPr>
                <w:rFonts w:ascii="Times New Roman" w:hAnsi="Times New Roman"/>
                <w:sz w:val="24"/>
              </w:rPr>
            </w:pPr>
            <w:ins w:author="&lt;анонимный&gt;" w:date="2022-04-26T14:20:56" w:id="5">
              <w:r>
                <w:rPr>
                  <w:rFonts w:ascii="Times New Roman" w:hAnsi="Times New Roman"/>
                  <w:sz w:val="24"/>
                </w:rPr>
                <w:t>52.</w:t>
              </w:r>
            </w:ins>
          </w:p>
        </w:tc>
        <w:tc>
          <w:tcPr>
            <w:tcW w:type="dxa" w:w="5431"/>
            <w:tcBorders>
              <w:top w:color="000000" w:sz="4" w:val="single"/>
              <w:left w:color="000000" w:sz="4" w:val="single"/>
              <w:bottom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A000000">
            <w:pPr>
              <w:pStyle w:val="Style_3"/>
              <w:widowControl w:val="0"/>
              <w:spacing w:after="0" w:before="0" w:line="276" w:lineRule="auto"/>
              <w:ind w:firstLine="0" w:left="137"/>
              <w:contextualSpacing w:val="1"/>
              <w:rPr>
                <w:i w:val="1"/>
                <w:color w:val="000000"/>
                <w:sz w:val="24"/>
                <w:rPrChange w:author="1" w:date="2022-04-26T14:22:39" w:id="6">
                  <w:rPr>
                    <w:rFonts w:ascii="Times New Roman" w:hAnsi="Times New Roman"/>
                    <w:sz w:val="24"/>
                  </w:rPr>
                </w:rPrChange>
              </w:rPr>
            </w:pPr>
            <w:ins w:author="1" w:date="2022-04-26T14:22:28" w:id="7">
              <w:r>
                <w:rPr>
                  <w:rStyle w:val="Style_9_ch"/>
                  <w:i w:val="0"/>
                  <w:color w:val="000000"/>
                  <w:sz w:val="24"/>
                  <w:rPrChange w:author="1" w:date="2022-04-26T14:22:28" w:id="8">
                    <w:rPr>
                      <w:rStyle w:val="Style_9_ch"/>
                    </w:rPr>
                  </w:rPrChange>
                </w:rPr>
                <w:t>ФГ</w:t>
              </w:r>
            </w:ins>
            <w:ins w:author="1" w:date="2022-04-26T14:22:29" w:id="9">
              <w:r>
                <w:rPr>
                  <w:rStyle w:val="Style_9_ch"/>
                  <w:i w:val="0"/>
                  <w:color w:val="000000"/>
                  <w:sz w:val="24"/>
                  <w:rPrChange w:author="1" w:date="2022-04-26T14:22:29" w:id="10">
                    <w:rPr>
                      <w:rStyle w:val="Style_9_ch"/>
                    </w:rPr>
                  </w:rPrChange>
                </w:rPr>
                <w:t>Б</w:t>
              </w:r>
            </w:ins>
            <w:ins w:author="1" w:date="2022-04-26T14:24:40" w:id="11">
              <w:r>
                <w:rPr>
                  <w:rStyle w:val="Style_9_ch"/>
                  <w:i w:val="0"/>
                  <w:color w:val="000000"/>
                  <w:sz w:val="24"/>
                  <w:rPrChange w:author="1" w:date="2022-04-26T14:24:40" w:id="12">
                    <w:rPr>
                      <w:rStyle w:val="Style_9_ch"/>
                    </w:rPr>
                  </w:rPrChange>
                </w:rPr>
                <w:t xml:space="preserve"> </w:t>
              </w:r>
            </w:ins>
            <w:ins w:author="1" w:date="2022-04-26T14:22:30" w:id="13">
              <w:r>
                <w:rPr>
                  <w:rStyle w:val="Style_9_ch"/>
                  <w:i w:val="0"/>
                  <w:color w:val="000000"/>
                  <w:sz w:val="24"/>
                  <w:rPrChange w:author="1" w:date="2022-04-26T14:22:30" w:id="14">
                    <w:rPr>
                      <w:rStyle w:val="Style_9_ch"/>
                    </w:rPr>
                  </w:rPrChange>
                </w:rPr>
                <w:t>НУ</w:t>
              </w:r>
            </w:ins>
            <w:ins w:author="1" w:date="2022-04-26T14:22:18" w:id="15">
              <w:r>
                <w:rPr>
                  <w:rStyle w:val="Style_9_ch"/>
                  <w:i w:val="0"/>
                  <w:color w:val="000000"/>
                  <w:sz w:val="24"/>
                  <w:rPrChange w:author="1" w:date="2022-04-26T14:22:25" w:id="16">
                    <w:rPr>
                      <w:rStyle w:val="Style_9_ch"/>
                    </w:rPr>
                  </w:rPrChange>
                </w:rPr>
                <w:t xml:space="preserve"> «Федеральный исследовательский центр Институт прикладной физики Российской академии наук»</w:t>
              </w:r>
            </w:ins>
            <w:ins w:author="1" w:date="2022-04-26T14:22:32" w:id="17">
              <w:r>
                <w:rPr>
                  <w:i w:val="0"/>
                  <w:color w:val="000000"/>
                  <w:sz w:val="24"/>
                  <w:rPrChange w:author="1" w:date="2022-04-26T14:22:32" w:id="18">
                    <w:rPr/>
                  </w:rPrChange>
                </w:rPr>
                <w:t xml:space="preserve"> </w:t>
              </w:r>
            </w:ins>
            <w:ins w:author="1" w:date="2022-04-26T14:22:35" w:id="19">
              <w:r>
                <w:rPr>
                  <w:i w:val="0"/>
                  <w:color w:val="000000"/>
                  <w:sz w:val="24"/>
                  <w:rPrChange w:author="1" w:date="2022-04-26T14:22:35" w:id="20">
                    <w:rPr/>
                  </w:rPrChange>
                </w:rPr>
                <w:t>–</w:t>
              </w:r>
            </w:ins>
            <w:ins w:author="1" w:date="2022-04-26T14:22:33" w:id="21">
              <w:r>
                <w:rPr>
                  <w:i w:val="0"/>
                  <w:color w:val="000000"/>
                  <w:sz w:val="24"/>
                  <w:rPrChange w:author="1" w:date="2022-04-26T14:22:33" w:id="22">
                    <w:rPr/>
                  </w:rPrChange>
                </w:rPr>
                <w:t xml:space="preserve"> ИП</w:t>
              </w:r>
            </w:ins>
            <w:ins w:author="1" w:date="2022-04-26T14:22:34" w:id="23">
              <w:r>
                <w:rPr>
                  <w:i w:val="0"/>
                  <w:color w:val="000000"/>
                  <w:sz w:val="24"/>
                  <w:rPrChange w:author="1" w:date="2022-04-26T14:22:34" w:id="24">
                    <w:rPr/>
                  </w:rPrChange>
                </w:rPr>
                <w:t>Ф</w:t>
              </w:r>
            </w:ins>
            <w:ins w:author="1" w:date="2022-04-26T14:22:35" w:id="25">
              <w:r>
                <w:rPr>
                  <w:i w:val="0"/>
                  <w:color w:val="000000"/>
                  <w:sz w:val="24"/>
                  <w:rPrChange w:author="1" w:date="2022-04-26T14:22:35" w:id="26">
                    <w:rPr/>
                  </w:rPrChange>
                </w:rPr>
                <w:t xml:space="preserve"> РАН</w:t>
              </w:r>
            </w:ins>
            <w:ins w:author="1" w:date="2022-04-26T14:22:37" w:id="27">
              <w:r>
                <w:rPr>
                  <w:rFonts w:ascii="Times New Roman" w:hAnsi="Times New Roman"/>
                  <w:sz w:val="24"/>
                </w:rPr>
                <w:t xml:space="preserve">: </w:t>
              </w:r>
            </w:ins>
            <w:ins w:author="1" w:date="2022-04-26T14:22:59" w:id="28">
              <w:r>
                <w:rPr>
                  <w:rFonts w:ascii="Times New Roman" w:hAnsi="Times New Roman"/>
                  <w:i w:val="1"/>
                  <w:sz w:val="24"/>
                </w:rPr>
                <w:t>Пе</w:t>
              </w:r>
            </w:ins>
            <w:ins w:author="1" w:date="2022-04-26T14:23:00" w:id="29">
              <w:r>
                <w:rPr>
                  <w:rFonts w:ascii="Times New Roman" w:hAnsi="Times New Roman"/>
                  <w:i w:val="1"/>
                  <w:sz w:val="24"/>
                  <w:rPrChange w:author="1" w:date="2022-04-26T14:23:16" w:id="30">
                    <w:rPr>
                      <w:rFonts w:ascii="Times New Roman" w:hAnsi="Times New Roman"/>
                      <w:sz w:val="24"/>
                    </w:rPr>
                  </w:rPrChange>
                </w:rPr>
                <w:t>тухов Юрий Васильевич, ведущий научный сотрудник</w:t>
              </w:r>
            </w:ins>
          </w:p>
        </w:tc>
        <w:tc>
          <w:tcPr>
            <w:tcW w:type="dxa" w:w="3287"/>
            <w:tcBorders>
              <w:top w:color="000000" w:sz="4" w:val="single"/>
              <w:left w:color="000000" w:sz="4" w:val="single"/>
              <w:bottom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B000000">
            <w:pPr>
              <w:pStyle w:val="Style_3"/>
              <w:widowControl w:val="0"/>
              <w:spacing w:after="0" w:before="0" w:line="276" w:lineRule="auto"/>
              <w:ind w:firstLine="0" w:left="120"/>
              <w:contextualSpacing w:val="1"/>
              <w:rPr>
                <w:b w:val="0"/>
                <w:i w:val="0"/>
                <w:color w:val="000000"/>
                <w:sz w:val="24"/>
                <w:rPrChange w:author="1" w:date="2022-04-26T14:23:37" w:id="31">
                  <w:rPr>
                    <w:rFonts w:ascii="Times New Roman" w:hAnsi="Times New Roman"/>
                    <w:sz w:val="24"/>
                  </w:rPr>
                </w:rPrChange>
              </w:rPr>
            </w:pPr>
            <w:ins w:author="1" w:date="2022-04-26T14:23:29" w:id="32">
              <w:r>
                <w:rPr>
                  <w:rStyle w:val="Style_11_ch"/>
                  <w:b w:val="0"/>
                  <w:i w:val="0"/>
                  <w:color w:val="000000"/>
                  <w:sz w:val="24"/>
                  <w:rPrChange w:author="1" w:date="2022-04-26T14:23:37" w:id="33">
                    <w:rPr>
                      <w:rStyle w:val="Style_11_ch"/>
                    </w:rPr>
                  </w:rPrChange>
                </w:rPr>
                <w:t>603950, г. Нижний Новгород, БОКС-120, ул. Ульянова, 46.</w:t>
              </w:r>
            </w:ins>
          </w:p>
        </w:tc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5"/>
              <w:bottom w:type="dxa" w:w="0"/>
              <w:right w:type="dxa" w:w="5"/>
            </w:tcMar>
          </w:tcPr>
          <w:p w14:paraId="EC000000">
            <w:pPr>
              <w:pStyle w:val="Style_5"/>
              <w:spacing w:after="200" w:before="0"/>
              <w:ind/>
              <w:jc w:val="center"/>
              <w:rPr>
                <w:rFonts w:ascii="Times New Roman" w:hAnsi="Times New Roman"/>
                <w:sz w:val="24"/>
              </w:rPr>
            </w:pPr>
            <w:ins w:author="1" w:date="2022-04-26T14:23:38" w:id="34">
              <w:r>
                <w:rPr>
                  <w:rFonts w:ascii="Times New Roman" w:hAnsi="Times New Roman"/>
                  <w:sz w:val="24"/>
                </w:rPr>
                <w:t>1</w:t>
              </w:r>
            </w:ins>
          </w:p>
        </w:tc>
      </w:tr>
    </w:tbl>
    <w:p w14:paraId="ED000000">
      <w:pPr>
        <w:pStyle w:val="Style_5"/>
        <w:ind/>
        <w:jc w:val="both"/>
        <w:rPr>
          <w:rFonts w:ascii="Times New Roman" w:hAnsi="Times New Roman"/>
          <w:sz w:val="24"/>
        </w:rPr>
      </w:pPr>
    </w:p>
    <w:p w14:paraId="EE000000">
      <w:pPr>
        <w:pStyle w:val="Style_5"/>
        <w:ind w:firstLine="708" w:left="0" w:right="0"/>
        <w:jc w:val="both"/>
      </w:pPr>
      <w:r>
        <w:rPr>
          <w:rFonts w:ascii="Times New Roman" w:hAnsi="Times New Roman"/>
          <w:sz w:val="24"/>
        </w:rPr>
        <w:t xml:space="preserve">В автореферате указано, что защита состоится «16» июня 2022 г. в 13 часов на заседании диссертационного совета </w:t>
      </w:r>
      <w:r>
        <w:rPr>
          <w:rStyle w:val="Style_4_ch"/>
          <w:color w:val="000000"/>
          <w:sz w:val="24"/>
        </w:rPr>
        <w:t xml:space="preserve">24.2.345.01 </w:t>
      </w:r>
      <w:r>
        <w:rPr>
          <w:rFonts w:ascii="Times New Roman" w:hAnsi="Times New Roman"/>
          <w:sz w:val="24"/>
        </w:rPr>
        <w:t>на базе Нижегородского государственного технического университета им. Р.Е. Алексеева по адресу: 603950, г. Н. Новгород, ул. Минина, д. 24, корпус 1.</w:t>
      </w:r>
    </w:p>
    <w:p w14:paraId="EF000000">
      <w:pPr>
        <w:pStyle w:val="Style_12"/>
        <w:spacing w:line="276" w:lineRule="auto"/>
        <w:ind/>
        <w:jc w:val="left"/>
      </w:pPr>
      <w:r>
        <w:rPr>
          <w:rStyle w:val="Style_13_ch"/>
          <w:color w:val="000000"/>
        </w:rPr>
        <w:t>Ученый секретарь</w:t>
      </w:r>
    </w:p>
    <w:p w14:paraId="F0000000">
      <w:pPr>
        <w:pStyle w:val="Style_5"/>
        <w:tabs>
          <w:tab w:leader="none" w:pos="708" w:val="clear"/>
          <w:tab w:leader="none" w:pos="7797" w:val="left"/>
        </w:tabs>
        <w:ind/>
        <w:jc w:val="both"/>
      </w:pPr>
      <w:r>
        <w:rPr>
          <w:rStyle w:val="Style_13_ch"/>
          <w:color w:val="000000"/>
        </w:rPr>
        <w:t>диссертационного совета Д212.165.01</w:t>
      </w:r>
      <w:r>
        <w:rPr>
          <w:rStyle w:val="Style_13_ch"/>
          <w:color w:val="000000"/>
        </w:rPr>
        <w:tab/>
      </w:r>
      <w:r>
        <w:rPr>
          <w:rStyle w:val="Style_13_ch"/>
          <w:color w:val="000000"/>
        </w:rPr>
        <w:t>Ю.Г. Белов</w:t>
      </w:r>
    </w:p>
    <w:p w14:paraId="F1000000">
      <w:pPr>
        <w:pStyle w:val="Style_5"/>
        <w:ind/>
        <w:jc w:val="both"/>
        <w:rPr>
          <w:del w:author="1" w:date="2022-04-26T14:25:50" w:id="35"/>
        </w:rPr>
      </w:pPr>
    </w:p>
    <w:p w14:paraId="F2000000">
      <w:pPr>
        <w:pStyle w:val="Style_5"/>
        <w:spacing w:after="200" w:before="0"/>
        <w:ind/>
        <w:contextualSpacing w:val="1"/>
        <w:jc w:val="both"/>
      </w:pPr>
      <w:r>
        <w:rPr>
          <w:rFonts w:ascii="Times New Roman" w:hAnsi="Times New Roman"/>
          <w:sz w:val="24"/>
        </w:rPr>
        <w:t>Начальник отдела делопроизводства</w:t>
      </w:r>
    </w:p>
    <w:p w14:paraId="F3000000">
      <w:pPr>
        <w:pStyle w:val="Style_5"/>
        <w:tabs>
          <w:tab w:leader="none" w:pos="708" w:val="clear"/>
          <w:tab w:leader="none" w:pos="7797" w:val="left"/>
        </w:tabs>
        <w:spacing w:after="200" w:before="0"/>
        <w:ind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 документооборота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Е.К. Куликова</w:t>
      </w:r>
    </w:p>
    <w:sectPr>
      <w:footerReference r:id="rId1" w:type="default"/>
      <w:type w:val="nextPage"/>
      <w:pgSz w:h="16838" w:orient="portrait" w:w="11906"/>
      <w:pgMar w:bottom="1134" w:footer="567" w:gutter="0" w:header="0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  <w:rPr>
        <w:rFonts w:ascii="Times New Roman" w:hAnsi="Times New Roman"/>
      </w:rPr>
    </w:pPr>
  </w:p>
  <w:p w14:paraId="02000000">
    <w:pPr>
      <w:pStyle w:val="Style_1"/>
      <w:rPr>
        <w:rFonts w:ascii="Times New Roman" w:hAnsi="Times New Roman"/>
      </w:rPr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rackRevisions/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widowControl w:val="1"/>
      <w:spacing w:after="200" w:before="0" w:line="276" w:lineRule="auto"/>
      <w:ind/>
      <w:jc w:val="left"/>
    </w:pPr>
    <w:rPr>
      <w:rFonts w:ascii="Calibri" w:hAnsi="Calibri"/>
      <w:color w:val="000000"/>
      <w:sz w:val="22"/>
    </w:rPr>
  </w:style>
  <w:style w:default="1" w:styleId="Style_5_ch" w:type="character">
    <w:name w:val="Normal"/>
    <w:link w:val="Style_5"/>
    <w:rPr>
      <w:rFonts w:ascii="Calibri" w:hAnsi="Calibri"/>
      <w:color w:val="000000"/>
      <w:sz w:val="22"/>
    </w:rPr>
  </w:style>
  <w:style w:styleId="Style_14" w:type="paragraph">
    <w:name w:val="toc 2"/>
    <w:basedOn w:val="Style_5"/>
    <w:link w:val="Style_14_ch"/>
    <w:uiPriority w:val="39"/>
    <w:pPr>
      <w:spacing w:after="57" w:before="0"/>
      <w:ind w:firstLine="0" w:left="283" w:right="0"/>
    </w:pPr>
  </w:style>
  <w:style w:styleId="Style_14_ch" w:type="character">
    <w:name w:val="toc 2"/>
    <w:basedOn w:val="Style_5_ch"/>
    <w:link w:val="Style_14"/>
  </w:style>
  <w:style w:styleId="Style_4" w:type="paragraph">
    <w:name w:val="Основной текст1"/>
    <w:link w:val="Style_4_ch"/>
    <w:rPr>
      <w:rFonts w:ascii="Times New Roman" w:hAnsi="Times New Roman"/>
      <w:color w:val="000000"/>
      <w:spacing w:val="0"/>
      <w:sz w:val="24"/>
      <w:highlight w:val="white"/>
    </w:rPr>
  </w:style>
  <w:style w:styleId="Style_4_ch" w:type="character">
    <w:name w:val="Основной текст1"/>
    <w:link w:val="Style_4"/>
    <w:rPr>
      <w:rFonts w:ascii="Times New Roman" w:hAnsi="Times New Roman"/>
      <w:color w:val="000000"/>
      <w:spacing w:val="0"/>
      <w:sz w:val="24"/>
      <w:highlight w:val="white"/>
    </w:rPr>
  </w:style>
  <w:style w:styleId="Style_15" w:type="paragraph">
    <w:name w:val="Heading 1 Char"/>
    <w:link w:val="Style_15_ch"/>
    <w:rPr>
      <w:rFonts w:ascii="Arial" w:hAnsi="Arial"/>
      <w:sz w:val="40"/>
    </w:rPr>
  </w:style>
  <w:style w:styleId="Style_15_ch" w:type="character">
    <w:name w:val="Heading 1 Char"/>
    <w:link w:val="Style_15"/>
    <w:rPr>
      <w:rFonts w:ascii="Arial" w:hAnsi="Arial"/>
      <w:sz w:val="40"/>
    </w:rPr>
  </w:style>
  <w:style w:styleId="Style_16" w:type="paragraph">
    <w:name w:val="toc 4"/>
    <w:basedOn w:val="Style_5"/>
    <w:link w:val="Style_16_ch"/>
    <w:uiPriority w:val="39"/>
    <w:pPr>
      <w:spacing w:after="57" w:before="0"/>
      <w:ind w:firstLine="0" w:left="850" w:right="0"/>
    </w:pPr>
  </w:style>
  <w:style w:styleId="Style_16_ch" w:type="character">
    <w:name w:val="toc 4"/>
    <w:basedOn w:val="Style_5_ch"/>
    <w:link w:val="Style_16"/>
  </w:style>
  <w:style w:styleId="Style_17" w:type="paragraph">
    <w:name w:val="heading 7"/>
    <w:basedOn w:val="Style_5"/>
    <w:link w:val="Style_17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7_ch" w:type="character">
    <w:name w:val="heading 7"/>
    <w:basedOn w:val="Style_5_ch"/>
    <w:link w:val="Style_17"/>
    <w:rPr>
      <w:rFonts w:ascii="Arial" w:hAnsi="Arial"/>
      <w:b w:val="1"/>
      <w:i w:val="1"/>
      <w:sz w:val="22"/>
    </w:rPr>
  </w:style>
  <w:style w:styleId="Style_18" w:type="paragraph">
    <w:name w:val="Верхний колонтитул Знак"/>
    <w:basedOn w:val="Style_19"/>
    <w:link w:val="Style_18_ch"/>
  </w:style>
  <w:style w:styleId="Style_18_ch" w:type="character">
    <w:name w:val="Верхний колонтитул Знак"/>
    <w:basedOn w:val="Style_19_ch"/>
    <w:link w:val="Style_18"/>
  </w:style>
  <w:style w:styleId="Style_20" w:type="paragraph">
    <w:name w:val="toc 6"/>
    <w:basedOn w:val="Style_5"/>
    <w:link w:val="Style_20_ch"/>
    <w:uiPriority w:val="39"/>
    <w:pPr>
      <w:spacing w:after="57" w:before="0"/>
      <w:ind w:firstLine="0" w:left="1417" w:right="0"/>
    </w:pPr>
  </w:style>
  <w:style w:styleId="Style_20_ch" w:type="character">
    <w:name w:val="toc 6"/>
    <w:basedOn w:val="Style_5_ch"/>
    <w:link w:val="Style_20"/>
  </w:style>
  <w:style w:styleId="Style_21" w:type="paragraph">
    <w:name w:val="toc 7"/>
    <w:basedOn w:val="Style_5"/>
    <w:link w:val="Style_21_ch"/>
    <w:uiPriority w:val="39"/>
    <w:pPr>
      <w:spacing w:after="57" w:before="0"/>
      <w:ind w:firstLine="0" w:left="1701" w:right="0"/>
    </w:pPr>
  </w:style>
  <w:style w:styleId="Style_21_ch" w:type="character">
    <w:name w:val="toc 7"/>
    <w:basedOn w:val="Style_5_ch"/>
    <w:link w:val="Style_21"/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1" w:type="paragraph">
    <w:name w:val="Footer"/>
    <w:basedOn w:val="Style_5"/>
    <w:link w:val="Style_1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_ch" w:type="character">
    <w:name w:val="Footer"/>
    <w:basedOn w:val="Style_5_ch"/>
    <w:link w:val="Style_1"/>
  </w:style>
  <w:style w:styleId="Style_23" w:type="paragraph">
    <w:name w:val="Текст выноски"/>
    <w:basedOn w:val="Style_5"/>
    <w:link w:val="Style_23_ch"/>
    <w:pPr>
      <w:spacing w:after="0" w:before="0" w:line="240" w:lineRule="auto"/>
      <w:ind/>
    </w:pPr>
    <w:rPr>
      <w:rFonts w:ascii="Segoe UI" w:hAnsi="Segoe UI"/>
      <w:sz w:val="18"/>
    </w:rPr>
  </w:style>
  <w:style w:styleId="Style_23_ch" w:type="character">
    <w:name w:val="Текст выноски"/>
    <w:basedOn w:val="Style_5_ch"/>
    <w:link w:val="Style_23"/>
    <w:rPr>
      <w:rFonts w:ascii="Segoe UI" w:hAnsi="Segoe UI"/>
      <w:sz w:val="18"/>
    </w:rPr>
  </w:style>
  <w:style w:styleId="Style_24" w:type="paragraph">
    <w:name w:val="Heading 8 Char"/>
    <w:link w:val="Style_24_ch"/>
    <w:rPr>
      <w:rFonts w:ascii="Arial" w:hAnsi="Arial"/>
      <w:i w:val="1"/>
      <w:sz w:val="22"/>
    </w:rPr>
  </w:style>
  <w:style w:styleId="Style_24_ch" w:type="character">
    <w:name w:val="Heading 8 Char"/>
    <w:link w:val="Style_24"/>
    <w:rPr>
      <w:rFonts w:ascii="Arial" w:hAnsi="Arial"/>
      <w:i w:val="1"/>
      <w:sz w:val="22"/>
    </w:rPr>
  </w:style>
  <w:style w:styleId="Style_25" w:type="paragraph">
    <w:name w:val="Привязка концевой сноски"/>
    <w:link w:val="Style_25_ch"/>
    <w:rPr>
      <w:vertAlign w:val="superscript"/>
    </w:rPr>
  </w:style>
  <w:style w:styleId="Style_25_ch" w:type="character">
    <w:name w:val="Привязка концевой сноски"/>
    <w:link w:val="Style_25"/>
    <w:rPr>
      <w:vertAlign w:val="superscript"/>
    </w:rPr>
  </w:style>
  <w:style w:styleId="Style_26" w:type="paragraph">
    <w:name w:val="heading 3"/>
    <w:basedOn w:val="Style_5"/>
    <w:link w:val="Style_26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26_ch" w:type="character">
    <w:name w:val="heading 3"/>
    <w:basedOn w:val="Style_5_ch"/>
    <w:link w:val="Style_26"/>
    <w:rPr>
      <w:rFonts w:ascii="Arial" w:hAnsi="Arial"/>
      <w:sz w:val="30"/>
    </w:rPr>
  </w:style>
  <w:style w:styleId="Style_27" w:type="paragraph">
    <w:name w:val="Heading 7 Char"/>
    <w:link w:val="Style_27_ch"/>
    <w:rPr>
      <w:rFonts w:ascii="Arial" w:hAnsi="Arial"/>
      <w:b w:val="1"/>
      <w:i w:val="1"/>
      <w:sz w:val="22"/>
    </w:rPr>
  </w:style>
  <w:style w:styleId="Style_27_ch" w:type="character">
    <w:name w:val="Heading 7 Char"/>
    <w:link w:val="Style_27"/>
    <w:rPr>
      <w:rFonts w:ascii="Arial" w:hAnsi="Arial"/>
      <w:b w:val="1"/>
      <w:i w:val="1"/>
      <w:sz w:val="22"/>
    </w:rPr>
  </w:style>
  <w:style w:styleId="Style_10" w:type="paragraph">
    <w:name w:val="Основной текст + Курсив"/>
    <w:link w:val="Style_10_ch"/>
    <w:rPr>
      <w:rFonts w:ascii="Times New Roman" w:hAnsi="Times New Roman"/>
      <w:i w:val="1"/>
      <w:color w:val="000000"/>
      <w:spacing w:val="0"/>
      <w:sz w:val="24"/>
      <w:highlight w:val="white"/>
    </w:rPr>
  </w:style>
  <w:style w:styleId="Style_10_ch" w:type="character">
    <w:name w:val="Основной текст + Курсив"/>
    <w:link w:val="Style_10"/>
    <w:rPr>
      <w:rFonts w:ascii="Times New Roman" w:hAnsi="Times New Roman"/>
      <w:i w:val="1"/>
      <w:color w:val="000000"/>
      <w:spacing w:val="0"/>
      <w:sz w:val="24"/>
      <w:highlight w:val="white"/>
    </w:rPr>
  </w:style>
  <w:style w:styleId="Style_28" w:type="paragraph">
    <w:name w:val="Нижний колонтитул Знак"/>
    <w:basedOn w:val="Style_19"/>
    <w:link w:val="Style_28_ch"/>
  </w:style>
  <w:style w:styleId="Style_28_ch" w:type="character">
    <w:name w:val="Нижний колонтитул Знак"/>
    <w:basedOn w:val="Style_19_ch"/>
    <w:link w:val="Style_28"/>
  </w:style>
  <w:style w:styleId="Style_29" w:type="paragraph">
    <w:name w:val="WW8Num1z8"/>
    <w:link w:val="Style_29_ch"/>
  </w:style>
  <w:style w:styleId="Style_29_ch" w:type="character">
    <w:name w:val="WW8Num1z8"/>
    <w:link w:val="Style_29"/>
  </w:style>
  <w:style w:styleId="Style_30" w:type="paragraph">
    <w:name w:val="heading 9"/>
    <w:basedOn w:val="Style_5"/>
    <w:link w:val="Style_30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30_ch" w:type="character">
    <w:name w:val="heading 9"/>
    <w:basedOn w:val="Style_5_ch"/>
    <w:link w:val="Style_30"/>
    <w:rPr>
      <w:rFonts w:ascii="Arial" w:hAnsi="Arial"/>
      <w:i w:val="1"/>
      <w:sz w:val="21"/>
    </w:rPr>
  </w:style>
  <w:style w:styleId="Style_31" w:type="paragraph">
    <w:name w:val="WW8Num1z7"/>
    <w:link w:val="Style_31_ch"/>
  </w:style>
  <w:style w:styleId="Style_31_ch" w:type="character">
    <w:name w:val="WW8Num1z7"/>
    <w:link w:val="Style_31"/>
  </w:style>
  <w:style w:styleId="Style_32" w:type="paragraph">
    <w:name w:val="Heading 2 Char"/>
    <w:link w:val="Style_32_ch"/>
    <w:rPr>
      <w:rFonts w:ascii="Arial" w:hAnsi="Arial"/>
      <w:sz w:val="34"/>
    </w:rPr>
  </w:style>
  <w:style w:styleId="Style_32_ch" w:type="character">
    <w:name w:val="Heading 2 Char"/>
    <w:link w:val="Style_32"/>
    <w:rPr>
      <w:rFonts w:ascii="Arial" w:hAnsi="Arial"/>
      <w:sz w:val="34"/>
    </w:rPr>
  </w:style>
  <w:style w:styleId="Style_9" w:type="paragraph">
    <w:name w:val="Основной текст + 9 pt"/>
    <w:link w:val="Style_9_ch"/>
    <w:rPr>
      <w:rFonts w:ascii="Times New Roman" w:hAnsi="Times New Roman"/>
      <w:i w:val="1"/>
      <w:color w:val="000000"/>
      <w:spacing w:val="0"/>
      <w:sz w:val="18"/>
      <w:highlight w:val="white"/>
    </w:rPr>
  </w:style>
  <w:style w:styleId="Style_9_ch" w:type="character">
    <w:name w:val="Основной текст + 9 pt"/>
    <w:link w:val="Style_9"/>
    <w:rPr>
      <w:rFonts w:ascii="Times New Roman" w:hAnsi="Times New Roman"/>
      <w:i w:val="1"/>
      <w:color w:val="000000"/>
      <w:spacing w:val="0"/>
      <w:sz w:val="18"/>
      <w:highlight w:val="white"/>
    </w:rPr>
  </w:style>
  <w:style w:styleId="Style_33" w:type="paragraph">
    <w:name w:val="Subtitle Char"/>
    <w:link w:val="Style_33_ch"/>
    <w:rPr>
      <w:sz w:val="24"/>
    </w:rPr>
  </w:style>
  <w:style w:styleId="Style_33_ch" w:type="character">
    <w:name w:val="Subtitle Char"/>
    <w:link w:val="Style_33"/>
    <w:rPr>
      <w:sz w:val="24"/>
    </w:rPr>
  </w:style>
  <w:style w:styleId="Style_34" w:type="paragraph">
    <w:name w:val="Основной текст_"/>
    <w:link w:val="Style_34_ch"/>
    <w:rPr>
      <w:rFonts w:ascii="Times New Roman" w:hAnsi="Times New Roman"/>
      <w:highlight w:val="white"/>
    </w:rPr>
  </w:style>
  <w:style w:styleId="Style_34_ch" w:type="character">
    <w:name w:val="Основной текст_"/>
    <w:link w:val="Style_34"/>
    <w:rPr>
      <w:rFonts w:ascii="Times New Roman" w:hAnsi="Times New Roman"/>
      <w:highlight w:val="white"/>
    </w:rPr>
  </w:style>
  <w:style w:styleId="Style_35" w:type="paragraph">
    <w:name w:val="List Paragraph"/>
    <w:basedOn w:val="Style_5"/>
    <w:link w:val="Style_35_ch"/>
    <w:pPr>
      <w:spacing w:after="200" w:before="0"/>
      <w:ind w:firstLine="0" w:left="720"/>
      <w:contextualSpacing w:val="1"/>
    </w:pPr>
  </w:style>
  <w:style w:styleId="Style_35_ch" w:type="character">
    <w:name w:val="List Paragraph"/>
    <w:basedOn w:val="Style_5_ch"/>
    <w:link w:val="Style_35"/>
  </w:style>
  <w:style w:styleId="Style_36" w:type="paragraph">
    <w:name w:val="Основной текст + Palatino Linotype"/>
    <w:link w:val="Style_36_ch"/>
    <w:rPr>
      <w:rFonts w:ascii="Palatino Linotype" w:hAnsi="Palatino Linotype"/>
      <w:i w:val="1"/>
      <w:color w:val="000000"/>
      <w:spacing w:val="-10"/>
      <w:sz w:val="18"/>
      <w:highlight w:val="white"/>
    </w:rPr>
  </w:style>
  <w:style w:styleId="Style_36_ch" w:type="character">
    <w:name w:val="Основной текст + Palatino Linotype"/>
    <w:link w:val="Style_36"/>
    <w:rPr>
      <w:rFonts w:ascii="Palatino Linotype" w:hAnsi="Palatino Linotype"/>
      <w:i w:val="1"/>
      <w:color w:val="000000"/>
      <w:spacing w:val="-10"/>
      <w:sz w:val="18"/>
      <w:highlight w:val="white"/>
    </w:rPr>
  </w:style>
  <w:style w:styleId="Style_37" w:type="paragraph">
    <w:name w:val="Footnote Text Char"/>
    <w:link w:val="Style_37_ch"/>
    <w:rPr>
      <w:sz w:val="18"/>
    </w:rPr>
  </w:style>
  <w:style w:styleId="Style_37_ch" w:type="character">
    <w:name w:val="Footnote Text Char"/>
    <w:link w:val="Style_37"/>
    <w:rPr>
      <w:sz w:val="18"/>
    </w:rPr>
  </w:style>
  <w:style w:styleId="Style_12" w:type="paragraph">
    <w:name w:val="Основной текст4"/>
    <w:basedOn w:val="Style_5"/>
    <w:link w:val="Style_12_ch"/>
    <w:pPr>
      <w:widowControl w:val="0"/>
      <w:spacing w:after="0" w:before="0" w:line="369" w:lineRule="exact"/>
      <w:ind/>
      <w:jc w:val="center"/>
    </w:pPr>
    <w:rPr>
      <w:rFonts w:ascii="Times New Roman" w:hAnsi="Times New Roman"/>
      <w:sz w:val="21"/>
    </w:rPr>
  </w:style>
  <w:style w:styleId="Style_12_ch" w:type="character">
    <w:name w:val="Основной текст4"/>
    <w:basedOn w:val="Style_5_ch"/>
    <w:link w:val="Style_12"/>
    <w:rPr>
      <w:rFonts w:ascii="Times New Roman" w:hAnsi="Times New Roman"/>
      <w:sz w:val="21"/>
    </w:rPr>
  </w:style>
  <w:style w:styleId="Style_38" w:type="paragraph">
    <w:name w:val="table of figures"/>
    <w:basedOn w:val="Style_5"/>
    <w:link w:val="Style_38_ch"/>
    <w:pPr>
      <w:spacing w:after="0" w:before="0"/>
      <w:ind/>
    </w:pPr>
  </w:style>
  <w:style w:styleId="Style_38_ch" w:type="character">
    <w:name w:val="table of figures"/>
    <w:basedOn w:val="Style_5_ch"/>
    <w:link w:val="Style_38"/>
  </w:style>
  <w:style w:styleId="Style_39" w:type="paragraph">
    <w:name w:val="WW8Num1z5"/>
    <w:link w:val="Style_39_ch"/>
  </w:style>
  <w:style w:styleId="Style_39_ch" w:type="character">
    <w:name w:val="WW8Num1z5"/>
    <w:link w:val="Style_39"/>
  </w:style>
  <w:style w:styleId="Style_40" w:type="paragraph">
    <w:name w:val="Body Text"/>
    <w:basedOn w:val="Style_5"/>
    <w:link w:val="Style_40_ch"/>
    <w:pPr>
      <w:spacing w:after="140" w:before="0" w:line="276" w:lineRule="auto"/>
      <w:ind/>
    </w:pPr>
  </w:style>
  <w:style w:styleId="Style_40_ch" w:type="character">
    <w:name w:val="Body Text"/>
    <w:basedOn w:val="Style_5_ch"/>
    <w:link w:val="Style_40"/>
  </w:style>
  <w:style w:styleId="Style_41" w:type="paragraph">
    <w:name w:val="toc 3"/>
    <w:basedOn w:val="Style_5"/>
    <w:link w:val="Style_41_ch"/>
    <w:uiPriority w:val="39"/>
    <w:pPr>
      <w:spacing w:after="57" w:before="0"/>
      <w:ind w:firstLine="0" w:left="567" w:right="0"/>
    </w:pPr>
  </w:style>
  <w:style w:styleId="Style_41_ch" w:type="character">
    <w:name w:val="toc 3"/>
    <w:basedOn w:val="Style_5_ch"/>
    <w:link w:val="Style_41"/>
  </w:style>
  <w:style w:styleId="Style_42" w:type="paragraph">
    <w:name w:val="Heading 6 Char"/>
    <w:link w:val="Style_42_ch"/>
    <w:rPr>
      <w:rFonts w:ascii="Arial" w:hAnsi="Arial"/>
      <w:b w:val="1"/>
      <w:sz w:val="22"/>
    </w:rPr>
  </w:style>
  <w:style w:styleId="Style_42_ch" w:type="character">
    <w:name w:val="Heading 6 Char"/>
    <w:link w:val="Style_42"/>
    <w:rPr>
      <w:rFonts w:ascii="Arial" w:hAnsi="Arial"/>
      <w:b w:val="1"/>
      <w:sz w:val="22"/>
    </w:rPr>
  </w:style>
  <w:style w:styleId="Style_6" w:type="paragraph">
    <w:name w:val="Основной текст2"/>
    <w:link w:val="Style_6_ch"/>
    <w:rPr>
      <w:rFonts w:ascii="Times New Roman" w:hAnsi="Times New Roman"/>
      <w:color w:val="000000"/>
      <w:spacing w:val="0"/>
      <w:sz w:val="24"/>
      <w:highlight w:val="white"/>
    </w:rPr>
  </w:style>
  <w:style w:styleId="Style_6_ch" w:type="character">
    <w:name w:val="Основной текст2"/>
    <w:link w:val="Style_6"/>
    <w:rPr>
      <w:rFonts w:ascii="Times New Roman" w:hAnsi="Times New Roman"/>
      <w:color w:val="000000"/>
      <w:spacing w:val="0"/>
      <w:sz w:val="24"/>
      <w:highlight w:val="white"/>
    </w:rPr>
  </w:style>
  <w:style w:styleId="Style_43" w:type="paragraph">
    <w:name w:val="WW8Num1z3"/>
    <w:link w:val="Style_43_ch"/>
  </w:style>
  <w:style w:styleId="Style_43_ch" w:type="character">
    <w:name w:val="WW8Num1z3"/>
    <w:link w:val="Style_43"/>
  </w:style>
  <w:style w:styleId="Style_44" w:type="paragraph">
    <w:name w:val="No Spacing"/>
    <w:link w:val="Style_44_ch"/>
    <w:pPr>
      <w:widowControl w:val="1"/>
      <w:spacing w:after="0" w:before="0" w:line="240" w:lineRule="auto"/>
      <w:ind/>
      <w:jc w:val="left"/>
    </w:pPr>
    <w:rPr>
      <w:rFonts w:asciiTheme="minorAscii" w:hAnsiTheme="minorHAnsi"/>
      <w:color w:val="000000"/>
      <w:sz w:val="22"/>
    </w:rPr>
  </w:style>
  <w:style w:styleId="Style_44_ch" w:type="character">
    <w:name w:val="No Spacing"/>
    <w:link w:val="Style_44"/>
    <w:rPr>
      <w:rFonts w:asciiTheme="minorAscii" w:hAnsiTheme="minorHAnsi"/>
      <w:color w:val="000000"/>
      <w:sz w:val="22"/>
    </w:rPr>
  </w:style>
  <w:style w:styleId="Style_19" w:type="paragraph">
    <w:name w:val="Основной шрифт абзаца"/>
    <w:link w:val="Style_19_ch"/>
  </w:style>
  <w:style w:styleId="Style_19_ch" w:type="character">
    <w:name w:val="Основной шрифт абзаца"/>
    <w:link w:val="Style_19"/>
  </w:style>
  <w:style w:styleId="Style_45" w:type="paragraph">
    <w:name w:val="Endnote Characters"/>
    <w:link w:val="Style_45_ch"/>
    <w:rPr>
      <w:vertAlign w:val="superscript"/>
    </w:rPr>
  </w:style>
  <w:style w:styleId="Style_45_ch" w:type="character">
    <w:name w:val="Endnote Characters"/>
    <w:link w:val="Style_45"/>
    <w:rPr>
      <w:vertAlign w:val="superscript"/>
    </w:rPr>
  </w:style>
  <w:style w:styleId="Style_46" w:type="paragraph">
    <w:name w:val="Caption Char"/>
    <w:link w:val="Style_46_ch"/>
  </w:style>
  <w:style w:styleId="Style_46_ch" w:type="character">
    <w:name w:val="Caption Char"/>
    <w:link w:val="Style_46"/>
  </w:style>
  <w:style w:styleId="Style_47" w:type="paragraph">
    <w:name w:val="Footer Char"/>
    <w:link w:val="Style_47_ch"/>
  </w:style>
  <w:style w:styleId="Style_47_ch" w:type="character">
    <w:name w:val="Footer Char"/>
    <w:link w:val="Style_47"/>
  </w:style>
  <w:style w:styleId="Style_48" w:type="paragraph">
    <w:name w:val="heading 5"/>
    <w:basedOn w:val="Style_5"/>
    <w:link w:val="Style_48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48_ch" w:type="character">
    <w:name w:val="heading 5"/>
    <w:basedOn w:val="Style_5_ch"/>
    <w:link w:val="Style_48"/>
    <w:rPr>
      <w:rFonts w:ascii="Arial" w:hAnsi="Arial"/>
      <w:b w:val="1"/>
      <w:sz w:val="24"/>
    </w:rPr>
  </w:style>
  <w:style w:styleId="Style_7" w:type="paragraph">
    <w:name w:val="Основной текст + 10"/>
    <w:link w:val="Style_7_ch"/>
    <w:rPr>
      <w:rFonts w:ascii="Times New Roman" w:hAnsi="Times New Roman"/>
      <w:b w:val="1"/>
      <w:i w:val="1"/>
      <w:color w:val="000000"/>
      <w:spacing w:val="0"/>
      <w:sz w:val="21"/>
      <w:highlight w:val="white"/>
    </w:rPr>
  </w:style>
  <w:style w:styleId="Style_7_ch" w:type="character">
    <w:name w:val="Основной текст + 10"/>
    <w:link w:val="Style_7"/>
    <w:rPr>
      <w:rFonts w:ascii="Times New Roman" w:hAnsi="Times New Roman"/>
      <w:b w:val="1"/>
      <w:i w:val="1"/>
      <w:color w:val="000000"/>
      <w:spacing w:val="0"/>
      <w:sz w:val="21"/>
      <w:highlight w:val="white"/>
    </w:rPr>
  </w:style>
  <w:style w:styleId="Style_49" w:type="paragraph">
    <w:name w:val="WW8Num1z1"/>
    <w:link w:val="Style_49_ch"/>
  </w:style>
  <w:style w:styleId="Style_49_ch" w:type="character">
    <w:name w:val="WW8Num1z1"/>
    <w:link w:val="Style_49"/>
  </w:style>
  <w:style w:styleId="Style_50" w:type="paragraph">
    <w:name w:val="Содержимое таблицы"/>
    <w:basedOn w:val="Style_5"/>
    <w:link w:val="Style_50_ch"/>
    <w:pPr>
      <w:widowControl w:val="0"/>
      <w:ind/>
    </w:pPr>
  </w:style>
  <w:style w:styleId="Style_50_ch" w:type="character">
    <w:name w:val="Содержимое таблицы"/>
    <w:basedOn w:val="Style_5_ch"/>
    <w:link w:val="Style_50"/>
  </w:style>
  <w:style w:styleId="Style_51" w:type="paragraph">
    <w:name w:val="Текст выноски Знак"/>
    <w:link w:val="Style_51_ch"/>
    <w:rPr>
      <w:rFonts w:ascii="Segoe UI" w:hAnsi="Segoe UI"/>
      <w:sz w:val="18"/>
    </w:rPr>
  </w:style>
  <w:style w:styleId="Style_51_ch" w:type="character">
    <w:name w:val="Текст выноски Знак"/>
    <w:link w:val="Style_51"/>
    <w:rPr>
      <w:rFonts w:ascii="Segoe UI" w:hAnsi="Segoe UI"/>
      <w:sz w:val="18"/>
    </w:rPr>
  </w:style>
  <w:style w:styleId="Style_52" w:type="paragraph">
    <w:name w:val="heading 1"/>
    <w:basedOn w:val="Style_5"/>
    <w:link w:val="Style_52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52_ch" w:type="character">
    <w:name w:val="heading 1"/>
    <w:basedOn w:val="Style_5_ch"/>
    <w:link w:val="Style_52"/>
    <w:rPr>
      <w:rFonts w:ascii="Arial" w:hAnsi="Arial"/>
      <w:sz w:val="40"/>
    </w:rPr>
  </w:style>
  <w:style w:styleId="Style_53" w:type="paragraph">
    <w:name w:val="Header"/>
    <w:basedOn w:val="Style_5"/>
    <w:link w:val="Style_53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53_ch" w:type="character">
    <w:name w:val="Header"/>
    <w:basedOn w:val="Style_5_ch"/>
    <w:link w:val="Style_53"/>
  </w:style>
  <w:style w:styleId="Style_54" w:type="paragraph">
    <w:name w:val="Hyperlink"/>
    <w:link w:val="Style_54_ch"/>
    <w:rPr>
      <w:color w:val="0000FF"/>
      <w:u w:val="single"/>
    </w:rPr>
  </w:style>
  <w:style w:styleId="Style_54_ch" w:type="character">
    <w:name w:val="Hyperlink"/>
    <w:link w:val="Style_54"/>
    <w:rPr>
      <w:color w:val="0000FF"/>
      <w:u w:val="single"/>
    </w:rPr>
  </w:style>
  <w:style w:styleId="Style_55" w:type="paragraph">
    <w:name w:val="Footnote"/>
    <w:basedOn w:val="Style_5"/>
    <w:link w:val="Style_55_ch"/>
    <w:pPr>
      <w:spacing w:after="40" w:before="0" w:line="240" w:lineRule="auto"/>
      <w:ind/>
    </w:pPr>
    <w:rPr>
      <w:sz w:val="18"/>
    </w:rPr>
  </w:style>
  <w:style w:styleId="Style_55_ch" w:type="character">
    <w:name w:val="Footnote"/>
    <w:basedOn w:val="Style_5_ch"/>
    <w:link w:val="Style_55"/>
    <w:rPr>
      <w:sz w:val="18"/>
    </w:rPr>
  </w:style>
  <w:style w:styleId="Style_56" w:type="paragraph">
    <w:name w:val="heading 8"/>
    <w:basedOn w:val="Style_5"/>
    <w:link w:val="Style_56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56_ch" w:type="character">
    <w:name w:val="heading 8"/>
    <w:basedOn w:val="Style_5_ch"/>
    <w:link w:val="Style_56"/>
    <w:rPr>
      <w:rFonts w:ascii="Arial" w:hAnsi="Arial"/>
      <w:i w:val="1"/>
      <w:sz w:val="22"/>
    </w:rPr>
  </w:style>
  <w:style w:styleId="Style_57" w:type="paragraph">
    <w:name w:val="toc 1"/>
    <w:basedOn w:val="Style_5"/>
    <w:link w:val="Style_57_ch"/>
    <w:uiPriority w:val="39"/>
    <w:pPr>
      <w:spacing w:after="57" w:before="0"/>
      <w:ind w:firstLine="0" w:left="0" w:right="0"/>
    </w:pPr>
  </w:style>
  <w:style w:styleId="Style_57_ch" w:type="character">
    <w:name w:val="toc 1"/>
    <w:basedOn w:val="Style_5_ch"/>
    <w:link w:val="Style_57"/>
  </w:style>
  <w:style w:styleId="Style_58" w:type="paragraph">
    <w:name w:val="Основной текст (3)_"/>
    <w:link w:val="Style_58_ch"/>
    <w:rPr>
      <w:rFonts w:ascii="Times New Roman" w:hAnsi="Times New Roman"/>
      <w:b w:val="1"/>
      <w:sz w:val="21"/>
      <w:highlight w:val="white"/>
    </w:rPr>
  </w:style>
  <w:style w:styleId="Style_58_ch" w:type="character">
    <w:name w:val="Основной текст (3)_"/>
    <w:link w:val="Style_58"/>
    <w:rPr>
      <w:rFonts w:ascii="Times New Roman" w:hAnsi="Times New Roman"/>
      <w:b w:val="1"/>
      <w:sz w:val="21"/>
      <w:highlight w:val="white"/>
    </w:rPr>
  </w:style>
  <w:style w:styleId="Style_59" w:type="paragraph">
    <w:name w:val="WW8Num1z4"/>
    <w:link w:val="Style_59_ch"/>
  </w:style>
  <w:style w:styleId="Style_59_ch" w:type="character">
    <w:name w:val="WW8Num1z4"/>
    <w:link w:val="Style_59"/>
  </w:style>
  <w:style w:styleId="Style_60" w:type="paragraph">
    <w:name w:val="Верхний и нижний колонтитулы"/>
    <w:basedOn w:val="Style_5"/>
    <w:link w:val="Style_60_ch"/>
    <w:pPr>
      <w:tabs>
        <w:tab w:leader="none" w:pos="708" w:val="clear"/>
        <w:tab w:leader="none" w:pos="4819" w:val="center"/>
        <w:tab w:leader="none" w:pos="9638" w:val="right"/>
      </w:tabs>
      <w:ind/>
    </w:pPr>
  </w:style>
  <w:style w:styleId="Style_60_ch" w:type="character">
    <w:name w:val="Верхний и нижний колонтитулы"/>
    <w:basedOn w:val="Style_5_ch"/>
    <w:link w:val="Style_60"/>
  </w:style>
  <w:style w:styleId="Style_61" w:type="paragraph">
    <w:name w:val="Header and Footer"/>
    <w:link w:val="Style_61_ch"/>
    <w:pPr>
      <w:spacing w:line="240" w:lineRule="auto"/>
      <w:ind/>
      <w:jc w:val="both"/>
    </w:pPr>
    <w:rPr>
      <w:rFonts w:ascii="XO Thames" w:hAnsi="XO Thames"/>
      <w:sz w:val="20"/>
    </w:rPr>
  </w:style>
  <w:style w:styleId="Style_61_ch" w:type="character">
    <w:name w:val="Header and Footer"/>
    <w:link w:val="Style_61"/>
    <w:rPr>
      <w:rFonts w:ascii="XO Thames" w:hAnsi="XO Thames"/>
      <w:sz w:val="20"/>
    </w:rPr>
  </w:style>
  <w:style w:styleId="Style_62" w:type="paragraph">
    <w:name w:val="Основной текст + Sylfaen"/>
    <w:link w:val="Style_62_ch"/>
    <w:rPr>
      <w:rFonts w:ascii="Sylfaen" w:hAnsi="Sylfaen"/>
      <w:color w:val="000000"/>
      <w:spacing w:val="0"/>
      <w:sz w:val="24"/>
      <w:highlight w:val="white"/>
    </w:rPr>
  </w:style>
  <w:style w:styleId="Style_62_ch" w:type="character">
    <w:name w:val="Основной текст + Sylfaen"/>
    <w:link w:val="Style_62"/>
    <w:rPr>
      <w:rFonts w:ascii="Sylfaen" w:hAnsi="Sylfaen"/>
      <w:color w:val="000000"/>
      <w:spacing w:val="0"/>
      <w:sz w:val="24"/>
      <w:highlight w:val="white"/>
    </w:rPr>
  </w:style>
  <w:style w:styleId="Style_63" w:type="paragraph">
    <w:name w:val="Footnote Characters"/>
    <w:link w:val="Style_63_ch"/>
    <w:rPr>
      <w:vertAlign w:val="superscript"/>
    </w:rPr>
  </w:style>
  <w:style w:styleId="Style_63_ch" w:type="character">
    <w:name w:val="Footnote Characters"/>
    <w:link w:val="Style_63"/>
    <w:rPr>
      <w:vertAlign w:val="superscript"/>
    </w:rPr>
  </w:style>
  <w:style w:styleId="Style_64" w:type="paragraph">
    <w:name w:val="TOC Heading"/>
    <w:link w:val="Style_64_ch"/>
    <w:pPr>
      <w:widowControl w:val="1"/>
      <w:spacing w:after="200" w:before="0" w:line="276" w:lineRule="auto"/>
      <w:ind/>
      <w:jc w:val="left"/>
    </w:pPr>
    <w:rPr>
      <w:rFonts w:asciiTheme="minorAscii" w:hAnsiTheme="minorHAnsi"/>
      <w:color w:val="000000"/>
      <w:sz w:val="22"/>
    </w:rPr>
  </w:style>
  <w:style w:styleId="Style_64_ch" w:type="character">
    <w:name w:val="TOC Heading"/>
    <w:link w:val="Style_64"/>
    <w:rPr>
      <w:rFonts w:asciiTheme="minorAscii" w:hAnsiTheme="minorHAnsi"/>
      <w:color w:val="000000"/>
      <w:sz w:val="22"/>
    </w:rPr>
  </w:style>
  <w:style w:styleId="Style_65" w:type="paragraph">
    <w:name w:val="Интернет-ссылка"/>
    <w:link w:val="Style_65_ch"/>
    <w:rPr>
      <w:color w:themeColor="hyperlink" w:val="0000FF"/>
      <w:u w:val="single"/>
    </w:rPr>
  </w:style>
  <w:style w:styleId="Style_65_ch" w:type="character">
    <w:name w:val="Интернет-ссылка"/>
    <w:link w:val="Style_65"/>
    <w:rPr>
      <w:color w:themeColor="hyperlink" w:val="0000FF"/>
      <w:u w:val="single"/>
    </w:rPr>
  </w:style>
  <w:style w:styleId="Style_66" w:type="paragraph">
    <w:name w:val="toc 9"/>
    <w:basedOn w:val="Style_5"/>
    <w:link w:val="Style_66_ch"/>
    <w:uiPriority w:val="39"/>
    <w:pPr>
      <w:spacing w:after="57" w:before="0"/>
      <w:ind w:firstLine="0" w:left="2268" w:right="0"/>
    </w:pPr>
  </w:style>
  <w:style w:styleId="Style_66_ch" w:type="character">
    <w:name w:val="toc 9"/>
    <w:basedOn w:val="Style_5_ch"/>
    <w:link w:val="Style_66"/>
  </w:style>
  <w:style w:styleId="Style_67" w:type="paragraph">
    <w:name w:val="WW8Num1z0"/>
    <w:link w:val="Style_67_ch"/>
  </w:style>
  <w:style w:styleId="Style_67_ch" w:type="character">
    <w:name w:val="WW8Num1z0"/>
    <w:link w:val="Style_67"/>
  </w:style>
  <w:style w:styleId="Style_68" w:type="paragraph">
    <w:name w:val="Heading 3 Char"/>
    <w:link w:val="Style_68_ch"/>
    <w:rPr>
      <w:rFonts w:ascii="Arial" w:hAnsi="Arial"/>
      <w:sz w:val="30"/>
    </w:rPr>
  </w:style>
  <w:style w:styleId="Style_68_ch" w:type="character">
    <w:name w:val="Heading 3 Char"/>
    <w:link w:val="Style_68"/>
    <w:rPr>
      <w:rFonts w:ascii="Arial" w:hAnsi="Arial"/>
      <w:sz w:val="30"/>
    </w:rPr>
  </w:style>
  <w:style w:styleId="Style_69" w:type="paragraph">
    <w:name w:val="Основной текст Exact"/>
    <w:link w:val="Style_69_ch"/>
    <w:rPr>
      <w:rFonts w:ascii="Times New Roman" w:hAnsi="Times New Roman"/>
      <w:b w:val="0"/>
      <w:i w:val="0"/>
      <w:caps w:val="0"/>
      <w:smallCaps w:val="0"/>
      <w:strike w:val="0"/>
      <w:color w:val="000000"/>
      <w:spacing w:val="2"/>
      <w:sz w:val="22"/>
      <w:highlight w:val="white"/>
      <w:u w:val="none"/>
    </w:rPr>
  </w:style>
  <w:style w:styleId="Style_69_ch" w:type="character">
    <w:name w:val="Основной текст Exact"/>
    <w:link w:val="Style_69"/>
    <w:rPr>
      <w:rFonts w:ascii="Times New Roman" w:hAnsi="Times New Roman"/>
      <w:b w:val="0"/>
      <w:i w:val="0"/>
      <w:caps w:val="0"/>
      <w:smallCaps w:val="0"/>
      <w:strike w:val="0"/>
      <w:color w:val="000000"/>
      <w:spacing w:val="2"/>
      <w:sz w:val="22"/>
      <w:highlight w:val="white"/>
      <w:u w:val="none"/>
    </w:rPr>
  </w:style>
  <w:style w:styleId="Style_8" w:type="paragraph">
    <w:name w:val="Default"/>
    <w:link w:val="Style_8_ch"/>
    <w:pPr>
      <w:widowControl w:val="1"/>
      <w:spacing w:after="200" w:before="0" w:line="276" w:lineRule="auto"/>
      <w:ind/>
      <w:jc w:val="left"/>
    </w:pPr>
    <w:rPr>
      <w:rFonts w:ascii="Times New Roman" w:hAnsi="Times New Roman"/>
      <w:color w:val="000000"/>
      <w:sz w:val="24"/>
    </w:rPr>
  </w:style>
  <w:style w:styleId="Style_8_ch" w:type="character">
    <w:name w:val="Default"/>
    <w:link w:val="Style_8"/>
    <w:rPr>
      <w:rFonts w:ascii="Times New Roman" w:hAnsi="Times New Roman"/>
      <w:color w:val="000000"/>
      <w:sz w:val="24"/>
    </w:rPr>
  </w:style>
  <w:style w:styleId="Style_70" w:type="paragraph">
    <w:name w:val="Указатель"/>
    <w:basedOn w:val="Style_5"/>
    <w:link w:val="Style_70_ch"/>
  </w:style>
  <w:style w:styleId="Style_70_ch" w:type="character">
    <w:name w:val="Указатель"/>
    <w:basedOn w:val="Style_5_ch"/>
    <w:link w:val="Style_70"/>
  </w:style>
  <w:style w:styleId="Style_71" w:type="paragraph">
    <w:name w:val="Выделение жирным"/>
    <w:link w:val="Style_71_ch"/>
    <w:rPr>
      <w:b w:val="1"/>
    </w:rPr>
  </w:style>
  <w:style w:styleId="Style_71_ch" w:type="character">
    <w:name w:val="Выделение жирным"/>
    <w:link w:val="Style_71"/>
    <w:rPr>
      <w:b w:val="1"/>
    </w:rPr>
  </w:style>
  <w:style w:styleId="Style_72" w:type="paragraph">
    <w:name w:val="toc 8"/>
    <w:basedOn w:val="Style_5"/>
    <w:link w:val="Style_72_ch"/>
    <w:uiPriority w:val="39"/>
    <w:pPr>
      <w:spacing w:after="57" w:before="0"/>
      <w:ind w:firstLine="0" w:left="1984" w:right="0"/>
    </w:pPr>
  </w:style>
  <w:style w:styleId="Style_72_ch" w:type="character">
    <w:name w:val="toc 8"/>
    <w:basedOn w:val="Style_5_ch"/>
    <w:link w:val="Style_72"/>
  </w:style>
  <w:style w:styleId="Style_73" w:type="paragraph">
    <w:name w:val="Heading 4 Char"/>
    <w:link w:val="Style_73_ch"/>
    <w:rPr>
      <w:rFonts w:ascii="Arial" w:hAnsi="Arial"/>
      <w:b w:val="1"/>
      <w:sz w:val="26"/>
    </w:rPr>
  </w:style>
  <w:style w:styleId="Style_73_ch" w:type="character">
    <w:name w:val="Heading 4 Char"/>
    <w:link w:val="Style_73"/>
    <w:rPr>
      <w:rFonts w:ascii="Arial" w:hAnsi="Arial"/>
      <w:b w:val="1"/>
      <w:sz w:val="26"/>
    </w:rPr>
  </w:style>
  <w:style w:styleId="Style_74" w:type="paragraph">
    <w:name w:val="Header Char"/>
    <w:link w:val="Style_74_ch"/>
  </w:style>
  <w:style w:styleId="Style_74_ch" w:type="character">
    <w:name w:val="Header Char"/>
    <w:link w:val="Style_74"/>
  </w:style>
  <w:style w:styleId="Style_75" w:type="paragraph">
    <w:name w:val="Quote"/>
    <w:basedOn w:val="Style_5"/>
    <w:link w:val="Style_75_ch"/>
    <w:pPr>
      <w:ind w:firstLine="0" w:left="720" w:right="720"/>
    </w:pPr>
    <w:rPr>
      <w:i w:val="1"/>
    </w:rPr>
  </w:style>
  <w:style w:styleId="Style_75_ch" w:type="character">
    <w:name w:val="Quote"/>
    <w:basedOn w:val="Style_5_ch"/>
    <w:link w:val="Style_75"/>
    <w:rPr>
      <w:i w:val="1"/>
    </w:rPr>
  </w:style>
  <w:style w:styleId="Style_76" w:type="paragraph">
    <w:name w:val="WW8Num1z6"/>
    <w:link w:val="Style_76_ch"/>
  </w:style>
  <w:style w:styleId="Style_76_ch" w:type="character">
    <w:name w:val="WW8Num1z6"/>
    <w:link w:val="Style_76"/>
  </w:style>
  <w:style w:styleId="Style_77" w:type="paragraph">
    <w:name w:val="Endnote Text"/>
    <w:basedOn w:val="Style_5"/>
    <w:link w:val="Style_77_ch"/>
    <w:pPr>
      <w:spacing w:after="0" w:before="0" w:line="240" w:lineRule="auto"/>
      <w:ind/>
    </w:pPr>
    <w:rPr>
      <w:sz w:val="20"/>
    </w:rPr>
  </w:style>
  <w:style w:styleId="Style_77_ch" w:type="character">
    <w:name w:val="Endnote Text"/>
    <w:basedOn w:val="Style_5_ch"/>
    <w:link w:val="Style_77"/>
    <w:rPr>
      <w:sz w:val="20"/>
    </w:rPr>
  </w:style>
  <w:style w:styleId="Style_78" w:type="paragraph">
    <w:name w:val="toc 5"/>
    <w:basedOn w:val="Style_5"/>
    <w:link w:val="Style_78_ch"/>
    <w:uiPriority w:val="39"/>
    <w:pPr>
      <w:spacing w:after="57" w:before="0"/>
      <w:ind w:firstLine="0" w:left="1134" w:right="0"/>
    </w:pPr>
  </w:style>
  <w:style w:styleId="Style_78_ch" w:type="character">
    <w:name w:val="toc 5"/>
    <w:basedOn w:val="Style_5_ch"/>
    <w:link w:val="Style_78"/>
  </w:style>
  <w:style w:styleId="Style_11" w:type="paragraph">
    <w:name w:val="Основной текст + 10,5 pt,Полужирный,Основной текст + Trebuchet MS,8,Основной текст + 13 pt,Масштаб 200%"/>
    <w:link w:val="Style_11_ch"/>
    <w:rPr>
      <w:rFonts w:ascii="Times New Roman" w:hAnsi="Times New Roman"/>
      <w:b w:val="1"/>
      <w:i w:val="1"/>
      <w:color w:val="000000"/>
      <w:spacing w:val="0"/>
      <w:sz w:val="21"/>
      <w:highlight w:val="white"/>
    </w:rPr>
  </w:style>
  <w:style w:styleId="Style_11_ch" w:type="character">
    <w:name w:val="Основной текст + 10,5 pt,Полужирный,Основной текст + Trebuchet MS,8,Основной текст + 13 pt,Масштаб 200%"/>
    <w:link w:val="Style_11"/>
    <w:rPr>
      <w:rFonts w:ascii="Times New Roman" w:hAnsi="Times New Roman"/>
      <w:b w:val="1"/>
      <w:i w:val="1"/>
      <w:color w:val="000000"/>
      <w:spacing w:val="0"/>
      <w:sz w:val="21"/>
      <w:highlight w:val="white"/>
    </w:rPr>
  </w:style>
  <w:style w:styleId="Style_79" w:type="paragraph">
    <w:name w:val="Заголовок"/>
    <w:basedOn w:val="Style_5"/>
    <w:next w:val="Style_40"/>
    <w:link w:val="Style_7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79_ch" w:type="character">
    <w:name w:val="Заголовок"/>
    <w:basedOn w:val="Style_5_ch"/>
    <w:link w:val="Style_79"/>
    <w:rPr>
      <w:rFonts w:ascii="Liberation Sans" w:hAnsi="Liberation Sans"/>
      <w:sz w:val="28"/>
    </w:rPr>
  </w:style>
  <w:style w:styleId="Style_80" w:type="paragraph">
    <w:name w:val="Caption"/>
    <w:basedOn w:val="Style_5"/>
    <w:link w:val="Style_80_ch"/>
    <w:pPr>
      <w:spacing w:after="120" w:before="120"/>
      <w:ind/>
    </w:pPr>
    <w:rPr>
      <w:i w:val="1"/>
      <w:sz w:val="24"/>
    </w:rPr>
  </w:style>
  <w:style w:styleId="Style_80_ch" w:type="character">
    <w:name w:val="Caption"/>
    <w:basedOn w:val="Style_5_ch"/>
    <w:link w:val="Style_80"/>
    <w:rPr>
      <w:i w:val="1"/>
      <w:sz w:val="24"/>
    </w:rPr>
  </w:style>
  <w:style w:styleId="Style_81" w:type="paragraph">
    <w:name w:val="Heading 5 Char"/>
    <w:link w:val="Style_81_ch"/>
    <w:rPr>
      <w:rFonts w:ascii="Arial" w:hAnsi="Arial"/>
      <w:b w:val="1"/>
      <w:sz w:val="24"/>
    </w:rPr>
  </w:style>
  <w:style w:styleId="Style_81_ch" w:type="character">
    <w:name w:val="Heading 5 Char"/>
    <w:link w:val="Style_81"/>
    <w:rPr>
      <w:rFonts w:ascii="Arial" w:hAnsi="Arial"/>
      <w:b w:val="1"/>
      <w:sz w:val="24"/>
    </w:rPr>
  </w:style>
  <w:style w:styleId="Style_82" w:type="paragraph">
    <w:name w:val="WW8Num1z2"/>
    <w:link w:val="Style_82_ch"/>
  </w:style>
  <w:style w:styleId="Style_82_ch" w:type="character">
    <w:name w:val="WW8Num1z2"/>
    <w:link w:val="Style_82"/>
  </w:style>
  <w:style w:styleId="Style_83" w:type="paragraph">
    <w:name w:val="Endnote Text Char"/>
    <w:link w:val="Style_83_ch"/>
    <w:rPr>
      <w:sz w:val="20"/>
    </w:rPr>
  </w:style>
  <w:style w:styleId="Style_83_ch" w:type="character">
    <w:name w:val="Endnote Text Char"/>
    <w:link w:val="Style_83"/>
    <w:rPr>
      <w:sz w:val="20"/>
    </w:rPr>
  </w:style>
  <w:style w:styleId="Style_84" w:type="paragraph">
    <w:name w:val="List"/>
    <w:basedOn w:val="Style_40"/>
    <w:link w:val="Style_84_ch"/>
  </w:style>
  <w:style w:styleId="Style_84_ch" w:type="character">
    <w:name w:val="List"/>
    <w:basedOn w:val="Style_40_ch"/>
    <w:link w:val="Style_84"/>
  </w:style>
  <w:style w:styleId="Style_85" w:type="paragraph">
    <w:name w:val="Subtitle"/>
    <w:basedOn w:val="Style_5"/>
    <w:link w:val="Style_85_ch"/>
    <w:uiPriority w:val="11"/>
    <w:qFormat/>
    <w:pPr>
      <w:spacing w:after="200" w:before="200"/>
      <w:ind/>
    </w:pPr>
    <w:rPr>
      <w:sz w:val="24"/>
    </w:rPr>
  </w:style>
  <w:style w:styleId="Style_85_ch" w:type="character">
    <w:name w:val="Subtitle"/>
    <w:basedOn w:val="Style_5_ch"/>
    <w:link w:val="Style_85"/>
    <w:rPr>
      <w:sz w:val="24"/>
    </w:rPr>
  </w:style>
  <w:style w:styleId="Style_86" w:type="paragraph">
    <w:name w:val="Title Char"/>
    <w:link w:val="Style_86_ch"/>
    <w:rPr>
      <w:sz w:val="48"/>
    </w:rPr>
  </w:style>
  <w:style w:styleId="Style_86_ch" w:type="character">
    <w:name w:val="Title Char"/>
    <w:link w:val="Style_86"/>
    <w:rPr>
      <w:sz w:val="48"/>
    </w:rPr>
  </w:style>
  <w:style w:styleId="Style_87" w:type="paragraph">
    <w:name w:val="Intense Quote"/>
    <w:basedOn w:val="Style_5"/>
    <w:link w:val="Style_87_ch"/>
    <w:pPr>
      <w:spacing w:after="200" w:before="0"/>
      <w:ind w:firstLine="0" w:left="720" w:right="720"/>
    </w:pPr>
    <w:rPr>
      <w:i w:val="1"/>
    </w:rPr>
  </w:style>
  <w:style w:styleId="Style_87_ch" w:type="character">
    <w:name w:val="Intense Quote"/>
    <w:basedOn w:val="Style_5_ch"/>
    <w:link w:val="Style_87"/>
    <w:rPr>
      <w:i w:val="1"/>
    </w:rPr>
  </w:style>
  <w:style w:styleId="Style_88" w:type="paragraph">
    <w:name w:val="Quote Char"/>
    <w:link w:val="Style_88_ch"/>
    <w:rPr>
      <w:i w:val="1"/>
    </w:rPr>
  </w:style>
  <w:style w:styleId="Style_88_ch" w:type="character">
    <w:name w:val="Quote Char"/>
    <w:link w:val="Style_88"/>
    <w:rPr>
      <w:i w:val="1"/>
    </w:rPr>
  </w:style>
  <w:style w:styleId="Style_89" w:type="paragraph">
    <w:name w:val="Привязка сноски"/>
    <w:link w:val="Style_89_ch"/>
    <w:rPr>
      <w:vertAlign w:val="superscript"/>
    </w:rPr>
  </w:style>
  <w:style w:styleId="Style_89_ch" w:type="character">
    <w:name w:val="Привязка сноски"/>
    <w:link w:val="Style_89"/>
    <w:rPr>
      <w:vertAlign w:val="superscript"/>
    </w:rPr>
  </w:style>
  <w:style w:styleId="Style_90" w:type="paragraph">
    <w:name w:val="Title"/>
    <w:basedOn w:val="Style_5"/>
    <w:link w:val="Style_90_ch"/>
    <w:uiPriority w:val="10"/>
    <w:qFormat/>
    <w:pPr>
      <w:spacing w:after="200" w:before="300"/>
      <w:ind/>
      <w:contextualSpacing w:val="1"/>
    </w:pPr>
    <w:rPr>
      <w:sz w:val="48"/>
    </w:rPr>
  </w:style>
  <w:style w:styleId="Style_90_ch" w:type="character">
    <w:name w:val="Title"/>
    <w:basedOn w:val="Style_5_ch"/>
    <w:link w:val="Style_90"/>
    <w:rPr>
      <w:sz w:val="48"/>
    </w:rPr>
  </w:style>
  <w:style w:styleId="Style_91" w:type="paragraph">
    <w:name w:val="heading 4"/>
    <w:basedOn w:val="Style_5"/>
    <w:link w:val="Style_91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91_ch" w:type="character">
    <w:name w:val="heading 4"/>
    <w:basedOn w:val="Style_5_ch"/>
    <w:link w:val="Style_91"/>
    <w:rPr>
      <w:rFonts w:ascii="Arial" w:hAnsi="Arial"/>
      <w:b w:val="1"/>
      <w:sz w:val="26"/>
    </w:rPr>
  </w:style>
  <w:style w:styleId="Style_13" w:type="paragraph">
    <w:name w:val="Основной текст3"/>
    <w:link w:val="Style_13_ch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4"/>
      <w:highlight w:val="white"/>
      <w:u w:val="none"/>
    </w:rPr>
  </w:style>
  <w:style w:styleId="Style_13_ch" w:type="character">
    <w:name w:val="Основной текст3"/>
    <w:link w:val="Style_13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4"/>
      <w:highlight w:val="white"/>
      <w:u w:val="none"/>
    </w:rPr>
  </w:style>
  <w:style w:styleId="Style_3" w:type="paragraph">
    <w:name w:val="Основной текст7"/>
    <w:basedOn w:val="Style_5"/>
    <w:link w:val="Style_3_ch"/>
    <w:pPr>
      <w:widowControl w:val="0"/>
      <w:spacing w:after="0" w:before="0" w:line="422" w:lineRule="exact"/>
      <w:ind/>
    </w:pPr>
    <w:rPr>
      <w:rFonts w:ascii="Times New Roman" w:hAnsi="Times New Roman"/>
      <w:sz w:val="20"/>
    </w:rPr>
  </w:style>
  <w:style w:styleId="Style_3_ch" w:type="character">
    <w:name w:val="Основной текст7"/>
    <w:basedOn w:val="Style_5_ch"/>
    <w:link w:val="Style_3"/>
    <w:rPr>
      <w:rFonts w:ascii="Times New Roman" w:hAnsi="Times New Roman"/>
      <w:sz w:val="20"/>
    </w:rPr>
  </w:style>
  <w:style w:styleId="Style_92" w:type="paragraph">
    <w:name w:val="Основной текст + Lucida Sans Unicode"/>
    <w:link w:val="Style_92_ch"/>
    <w:rPr>
      <w:rFonts w:ascii="Lucida Sans Unicode" w:hAnsi="Lucida Sans Unicode"/>
      <w:color w:val="000000"/>
      <w:spacing w:val="0"/>
      <w:sz w:val="30"/>
      <w:highlight w:val="white"/>
    </w:rPr>
  </w:style>
  <w:style w:styleId="Style_92_ch" w:type="character">
    <w:name w:val="Основной текст + Lucida Sans Unicode"/>
    <w:link w:val="Style_92"/>
    <w:rPr>
      <w:rFonts w:ascii="Lucida Sans Unicode" w:hAnsi="Lucida Sans Unicode"/>
      <w:color w:val="000000"/>
      <w:spacing w:val="0"/>
      <w:sz w:val="30"/>
      <w:highlight w:val="white"/>
    </w:rPr>
  </w:style>
  <w:style w:styleId="Style_93" w:type="paragraph">
    <w:name w:val="heading 2"/>
    <w:basedOn w:val="Style_5"/>
    <w:link w:val="Style_93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93_ch" w:type="character">
    <w:name w:val="heading 2"/>
    <w:basedOn w:val="Style_5_ch"/>
    <w:link w:val="Style_93"/>
    <w:rPr>
      <w:rFonts w:ascii="Arial" w:hAnsi="Arial"/>
      <w:sz w:val="34"/>
    </w:rPr>
  </w:style>
  <w:style w:styleId="Style_94" w:type="paragraph">
    <w:name w:val="Intense Quote Char"/>
    <w:link w:val="Style_94_ch"/>
    <w:rPr>
      <w:i w:val="1"/>
    </w:rPr>
  </w:style>
  <w:style w:styleId="Style_94_ch" w:type="character">
    <w:name w:val="Intense Quote Char"/>
    <w:link w:val="Style_94"/>
    <w:rPr>
      <w:i w:val="1"/>
    </w:rPr>
  </w:style>
  <w:style w:styleId="Style_95" w:type="paragraph">
    <w:name w:val="Заголовок таблицы"/>
    <w:basedOn w:val="Style_50"/>
    <w:link w:val="Style_95_ch"/>
    <w:pPr>
      <w:ind/>
      <w:jc w:val="center"/>
    </w:pPr>
    <w:rPr>
      <w:b w:val="1"/>
    </w:rPr>
  </w:style>
  <w:style w:styleId="Style_95_ch" w:type="character">
    <w:name w:val="Заголовок таблицы"/>
    <w:basedOn w:val="Style_50_ch"/>
    <w:link w:val="Style_95"/>
    <w:rPr>
      <w:b w:val="1"/>
    </w:rPr>
  </w:style>
  <w:style w:styleId="Style_2" w:type="paragraph">
    <w:name w:val="Основной текст (3)"/>
    <w:basedOn w:val="Style_5"/>
    <w:link w:val="Style_2_ch"/>
    <w:pPr>
      <w:widowControl w:val="0"/>
      <w:spacing w:after="180" w:before="0" w:line="0" w:lineRule="atLeast"/>
      <w:ind/>
      <w:jc w:val="center"/>
    </w:pPr>
    <w:rPr>
      <w:rFonts w:ascii="Times New Roman" w:hAnsi="Times New Roman"/>
      <w:b w:val="1"/>
      <w:sz w:val="21"/>
    </w:rPr>
  </w:style>
  <w:style w:styleId="Style_2_ch" w:type="character">
    <w:name w:val="Основной текст (3)"/>
    <w:basedOn w:val="Style_5_ch"/>
    <w:link w:val="Style_2"/>
    <w:rPr>
      <w:rFonts w:ascii="Times New Roman" w:hAnsi="Times New Roman"/>
      <w:b w:val="1"/>
      <w:sz w:val="21"/>
    </w:rPr>
  </w:style>
  <w:style w:styleId="Style_96" w:type="paragraph">
    <w:name w:val="heading 6"/>
    <w:basedOn w:val="Style_5"/>
    <w:link w:val="Style_96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96_ch" w:type="character">
    <w:name w:val="heading 6"/>
    <w:basedOn w:val="Style_5_ch"/>
    <w:link w:val="Style_96"/>
    <w:rPr>
      <w:rFonts w:ascii="Arial" w:hAnsi="Arial"/>
      <w:b w:val="1"/>
      <w:sz w:val="22"/>
    </w:rPr>
  </w:style>
  <w:style w:styleId="Style_97" w:type="paragraph">
    <w:name w:val="Heading 9 Char"/>
    <w:link w:val="Style_97_ch"/>
    <w:rPr>
      <w:rFonts w:ascii="Arial" w:hAnsi="Arial"/>
      <w:i w:val="1"/>
      <w:sz w:val="21"/>
    </w:rPr>
  </w:style>
  <w:style w:styleId="Style_97_ch" w:type="character">
    <w:name w:val="Heading 9 Char"/>
    <w:link w:val="Style_97"/>
    <w:rPr>
      <w:rFonts w:ascii="Arial" w:hAnsi="Arial"/>
      <w:i w:val="1"/>
      <w:sz w:val="21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2022-04-26T11:25:52Z</dcterms:modified>
</cp:coreProperties>
</file>